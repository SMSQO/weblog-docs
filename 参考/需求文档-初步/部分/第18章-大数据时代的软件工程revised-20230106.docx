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1F2A" w14:textId="437CD47C" w:rsidR="00BE2E5A" w:rsidRDefault="00BE2E5A" w:rsidP="00BE2E5A">
      <w:pPr>
        <w:pStyle w:val="11"/>
        <w:rPr>
          <w:ins w:id="0" w:author="sunyanchun" w:date="2022-12-02T16:51:00Z"/>
          <w:b/>
          <w:bCs/>
          <w:caps/>
          <w:kern w:val="0"/>
          <w:szCs w:val="21"/>
        </w:rPr>
      </w:pPr>
      <w:bookmarkStart w:id="1" w:name="_Toc506738859"/>
      <w:bookmarkStart w:id="2" w:name="_Toc506739251"/>
      <w:bookmarkStart w:id="3" w:name="_Toc508809101"/>
      <w:bookmarkStart w:id="4" w:name="_Toc512091563"/>
      <w:bookmarkStart w:id="5" w:name="_Toc525035400"/>
      <w:commentRangeStart w:id="6"/>
      <w:r>
        <w:rPr>
          <w:rFonts w:hint="eastAsia"/>
          <w:b/>
          <w:bCs/>
          <w:caps/>
          <w:kern w:val="0"/>
          <w:szCs w:val="21"/>
        </w:rPr>
        <w:t>第</w:t>
      </w:r>
      <w:bookmarkEnd w:id="1"/>
      <w:bookmarkEnd w:id="2"/>
      <w:bookmarkEnd w:id="3"/>
      <w:bookmarkEnd w:id="4"/>
      <w:bookmarkEnd w:id="5"/>
      <w:r>
        <w:rPr>
          <w:rFonts w:hint="eastAsia"/>
          <w:b/>
          <w:bCs/>
          <w:caps/>
          <w:kern w:val="0"/>
          <w:szCs w:val="21"/>
        </w:rPr>
        <w:t>1</w:t>
      </w:r>
      <w:r>
        <w:rPr>
          <w:b/>
          <w:bCs/>
          <w:caps/>
          <w:kern w:val="0"/>
          <w:szCs w:val="21"/>
        </w:rPr>
        <w:t>8</w:t>
      </w:r>
      <w:r>
        <w:rPr>
          <w:rFonts w:hint="eastAsia"/>
          <w:b/>
          <w:bCs/>
          <w:caps/>
          <w:kern w:val="0"/>
          <w:szCs w:val="21"/>
        </w:rPr>
        <w:t>章</w:t>
      </w:r>
      <w:r>
        <w:rPr>
          <w:rFonts w:hint="eastAsia"/>
          <w:b/>
          <w:bCs/>
          <w:caps/>
          <w:kern w:val="0"/>
          <w:szCs w:val="21"/>
        </w:rPr>
        <w:t xml:space="preserve"> </w:t>
      </w:r>
      <w:r w:rsidRPr="00BE2E5A">
        <w:rPr>
          <w:rFonts w:hint="eastAsia"/>
          <w:b/>
          <w:bCs/>
          <w:caps/>
          <w:kern w:val="0"/>
          <w:szCs w:val="21"/>
        </w:rPr>
        <w:t>大数据时代的软件工程</w:t>
      </w:r>
      <w:commentRangeEnd w:id="6"/>
      <w:r w:rsidR="008311B5">
        <w:rPr>
          <w:rStyle w:val="aff1"/>
          <w:rFonts w:ascii="Times New Roman" w:eastAsia="宋体" w:hAnsi="Times New Roman"/>
          <w:kern w:val="0"/>
        </w:rPr>
        <w:commentReference w:id="6"/>
      </w:r>
    </w:p>
    <w:p w14:paraId="158742DC" w14:textId="6D51F390" w:rsidR="00034C54" w:rsidRPr="00F20010" w:rsidRDefault="00600DE9" w:rsidP="00D64B53">
      <w:pPr>
        <w:spacing w:line="360" w:lineRule="auto"/>
        <w:ind w:firstLine="402"/>
      </w:pPr>
      <w:r>
        <w:rPr>
          <w:rFonts w:hint="eastAsia"/>
        </w:rPr>
        <w:t>软件开发管理过程中产生了</w:t>
      </w:r>
      <w:r w:rsidR="00B423CE">
        <w:rPr>
          <w:rFonts w:hint="eastAsia"/>
        </w:rPr>
        <w:t>源代码、错误日志、测试用例、用户评论等大量</w:t>
      </w:r>
      <w:r>
        <w:rPr>
          <w:rFonts w:hint="eastAsia"/>
        </w:rPr>
        <w:t>数据，</w:t>
      </w:r>
      <w:r w:rsidR="004E3C7F">
        <w:rPr>
          <w:rFonts w:hint="eastAsia"/>
        </w:rPr>
        <w:t>分析和</w:t>
      </w:r>
      <w:r>
        <w:rPr>
          <w:rFonts w:hint="eastAsia"/>
        </w:rPr>
        <w:t>利用</w:t>
      </w:r>
      <w:r w:rsidR="004E3C7F">
        <w:rPr>
          <w:rFonts w:hint="eastAsia"/>
        </w:rPr>
        <w:t>这些</w:t>
      </w:r>
      <w:r>
        <w:rPr>
          <w:rFonts w:hint="eastAsia"/>
        </w:rPr>
        <w:t>数据，解决</w:t>
      </w:r>
      <w:r w:rsidR="004E3C7F">
        <w:rPr>
          <w:rFonts w:hint="eastAsia"/>
        </w:rPr>
        <w:t>需求、</w:t>
      </w:r>
      <w:ins w:id="7" w:author="景 翔" w:date="2022-12-20T09:43:00Z">
        <w:del w:id="8" w:author="sunyanchun" w:date="2023-01-05T16:07:00Z">
          <w:r w:rsidR="004E3C7F" w:rsidDel="00A742D3">
            <w:rPr>
              <w:rFonts w:hint="eastAsia"/>
            </w:rPr>
            <w:delText>开发</w:delText>
          </w:r>
        </w:del>
      </w:ins>
      <w:ins w:id="9" w:author="sunyanchun" w:date="2023-01-05T16:07:00Z">
        <w:r w:rsidR="00A742D3">
          <w:rPr>
            <w:rFonts w:hint="eastAsia"/>
          </w:rPr>
          <w:t>编码</w:t>
        </w:r>
      </w:ins>
      <w:r w:rsidR="004E3C7F">
        <w:rPr>
          <w:rFonts w:hint="eastAsia"/>
        </w:rPr>
        <w:t>、测试等</w:t>
      </w:r>
      <w:ins w:id="10" w:author="sunyanchun" w:date="2023-01-05T16:07:00Z">
        <w:r w:rsidR="00A742D3">
          <w:rPr>
            <w:rFonts w:hint="eastAsia"/>
          </w:rPr>
          <w:t>阶段的</w:t>
        </w:r>
      </w:ins>
      <w:r w:rsidR="004E3C7F">
        <w:rPr>
          <w:rFonts w:hint="eastAsia"/>
        </w:rPr>
        <w:t>问题，已经</w:t>
      </w:r>
      <w:r>
        <w:rPr>
          <w:rFonts w:hint="eastAsia"/>
        </w:rPr>
        <w:t>成为现代软件工程的一项重要活动。</w:t>
      </w:r>
      <w:r w:rsidR="0093295A">
        <w:rPr>
          <w:rFonts w:hint="eastAsia"/>
        </w:rPr>
        <w:t>软件需求</w:t>
      </w:r>
      <w:del w:id="11" w:author="sunyanchun" w:date="2023-01-05T16:09:00Z">
        <w:r w:rsidR="0093295A" w:rsidDel="00A742D3">
          <w:rPr>
            <w:rFonts w:hint="eastAsia"/>
          </w:rPr>
          <w:delText>分析</w:delText>
        </w:r>
      </w:del>
      <w:ins w:id="12" w:author="sunyanchun" w:date="2023-01-05T16:09:00Z">
        <w:r w:rsidR="00A742D3">
          <w:rPr>
            <w:rFonts w:hint="eastAsia"/>
          </w:rPr>
          <w:t>获取</w:t>
        </w:r>
      </w:ins>
      <w:r w:rsidR="0093295A">
        <w:rPr>
          <w:rFonts w:hint="eastAsia"/>
        </w:rPr>
        <w:t>阶段，</w:t>
      </w:r>
      <w:r w:rsidR="00DB7735">
        <w:rPr>
          <w:rFonts w:hint="eastAsia"/>
        </w:rPr>
        <w:t>开发人员</w:t>
      </w:r>
      <w:r w:rsidR="00DB7735" w:rsidRPr="00280CAC">
        <w:rPr>
          <w:rFonts w:hint="eastAsia"/>
        </w:rPr>
        <w:t>不再是完全凭借经验和直觉来进行</w:t>
      </w:r>
      <w:r w:rsidR="00DB7735">
        <w:rPr>
          <w:rFonts w:hint="eastAsia"/>
        </w:rPr>
        <w:t>软件的</w:t>
      </w:r>
      <w:r w:rsidR="00DB7735" w:rsidRPr="00280CAC">
        <w:rPr>
          <w:rFonts w:hint="eastAsia"/>
        </w:rPr>
        <w:t>需求决策，</w:t>
      </w:r>
      <w:r w:rsidR="00DB7735">
        <w:rPr>
          <w:rFonts w:hint="eastAsia"/>
        </w:rPr>
        <w:t>而是通过采集大量的软件评论数据集，应用机器学习与数据挖掘方法，进行定量或定性分析</w:t>
      </w:r>
      <w:del w:id="13" w:author="sunyanchun" w:date="2023-01-05T16:10:00Z">
        <w:r w:rsidR="00DB7735" w:rsidDel="00A742D3">
          <w:rPr>
            <w:rFonts w:hint="eastAsia"/>
          </w:rPr>
          <w:delText>并给出</w:delText>
        </w:r>
      </w:del>
      <w:ins w:id="14" w:author="sunyanchun" w:date="2023-01-05T16:10:00Z">
        <w:r w:rsidR="00A742D3">
          <w:rPr>
            <w:rFonts w:hint="eastAsia"/>
          </w:rPr>
          <w:t>来确定软件</w:t>
        </w:r>
      </w:ins>
      <w:r w:rsidR="00DB7735">
        <w:rPr>
          <w:rFonts w:hint="eastAsia"/>
        </w:rPr>
        <w:t>需求</w:t>
      </w:r>
      <w:del w:id="15" w:author="sunyanchun" w:date="2023-01-05T16:09:00Z">
        <w:r w:rsidR="00DB7735" w:rsidDel="00A742D3">
          <w:rPr>
            <w:rFonts w:hint="eastAsia"/>
          </w:rPr>
          <w:delText>分析</w:delText>
        </w:r>
      </w:del>
      <w:del w:id="16" w:author="sunyanchun" w:date="2023-01-05T16:10:00Z">
        <w:r w:rsidR="00DB7735" w:rsidDel="00A742D3">
          <w:rPr>
            <w:rFonts w:hint="eastAsia"/>
          </w:rPr>
          <w:delText>结论</w:delText>
        </w:r>
      </w:del>
      <w:r w:rsidR="00DB7735">
        <w:rPr>
          <w:rFonts w:hint="eastAsia"/>
        </w:rPr>
        <w:t>；</w:t>
      </w:r>
      <w:r w:rsidR="0093295A">
        <w:rPr>
          <w:rFonts w:hint="eastAsia"/>
        </w:rPr>
        <w:t>软件</w:t>
      </w:r>
      <w:ins w:id="17" w:author="sunyanchun" w:date="2023-01-05T16:11:00Z">
        <w:r w:rsidR="00A742D3">
          <w:rPr>
            <w:rFonts w:hint="eastAsia"/>
          </w:rPr>
          <w:t>编码</w:t>
        </w:r>
      </w:ins>
      <w:del w:id="18" w:author="sunyanchun" w:date="2023-01-05T16:11:00Z">
        <w:r w:rsidR="0093295A" w:rsidDel="00A742D3">
          <w:rPr>
            <w:rFonts w:hint="eastAsia"/>
          </w:rPr>
          <w:delText>开发</w:delText>
        </w:r>
      </w:del>
      <w:r w:rsidR="0093295A">
        <w:rPr>
          <w:rFonts w:hint="eastAsia"/>
        </w:rPr>
        <w:t>阶段，开发人员的技术学习和优秀代码复用已经逐渐转向了</w:t>
      </w:r>
      <w:r w:rsidR="00DB7735">
        <w:rPr>
          <w:rFonts w:hint="eastAsia"/>
        </w:rPr>
        <w:t>开源项目</w:t>
      </w:r>
      <w:r w:rsidR="0093295A">
        <w:rPr>
          <w:rFonts w:hint="eastAsia"/>
        </w:rPr>
        <w:t>，开源项目</w:t>
      </w:r>
      <w:r w:rsidR="00EC422F">
        <w:rPr>
          <w:rFonts w:hint="eastAsia"/>
        </w:rPr>
        <w:t>准确</w:t>
      </w:r>
      <w:r w:rsidR="0093295A">
        <w:rPr>
          <w:rFonts w:hint="eastAsia"/>
        </w:rPr>
        <w:t>匹配和源代码辅助推荐已经是一个十分重要的发展方向</w:t>
      </w:r>
      <w:r w:rsidR="00DB7735">
        <w:rPr>
          <w:rFonts w:hint="eastAsia"/>
        </w:rPr>
        <w:t>；</w:t>
      </w:r>
      <w:r w:rsidR="00D21F57">
        <w:rPr>
          <w:rFonts w:hint="eastAsia"/>
        </w:rPr>
        <w:t>软件测试阶段，</w:t>
      </w:r>
      <w:r w:rsidR="00DB7735">
        <w:rPr>
          <w:rFonts w:hint="eastAsia"/>
        </w:rPr>
        <w:t>为了</w:t>
      </w:r>
      <w:r w:rsidR="00F62088">
        <w:rPr>
          <w:rFonts w:hint="eastAsia"/>
        </w:rPr>
        <w:t>提高</w:t>
      </w:r>
      <w:r w:rsidR="00DB7735">
        <w:rPr>
          <w:rFonts w:hint="eastAsia"/>
        </w:rPr>
        <w:t>软件产品质量而进行的测试</w:t>
      </w:r>
      <w:r w:rsidR="00F62088">
        <w:rPr>
          <w:rFonts w:hint="eastAsia"/>
        </w:rPr>
        <w:t>是一项艰巨和复杂的任务</w:t>
      </w:r>
      <w:r w:rsidR="00DB7735">
        <w:rPr>
          <w:rFonts w:hint="eastAsia"/>
        </w:rPr>
        <w:t>，</w:t>
      </w:r>
      <w:r w:rsidR="00F62088">
        <w:rPr>
          <w:rFonts w:hint="eastAsia"/>
        </w:rPr>
        <w:t>数据驱动测试是提高测试效率，缩短软件开发周期的重要解决方案。</w:t>
      </w:r>
      <w:ins w:id="19" w:author="sunyanchun" w:date="2023-01-05T16:12:00Z">
        <w:r w:rsidR="00A742D3">
          <w:rPr>
            <w:rFonts w:hint="eastAsia"/>
          </w:rPr>
          <w:t>本章</w:t>
        </w:r>
      </w:ins>
      <w:ins w:id="20" w:author="sunyanchun" w:date="2023-01-05T16:16:00Z">
        <w:r w:rsidR="00A742D3">
          <w:rPr>
            <w:rFonts w:hint="eastAsia"/>
          </w:rPr>
          <w:t>将详细介绍</w:t>
        </w:r>
      </w:ins>
      <w:ins w:id="21" w:author="sunyanchun" w:date="2023-01-05T16:14:00Z">
        <w:r w:rsidR="00A742D3">
          <w:rPr>
            <w:rFonts w:hint="eastAsia"/>
          </w:rPr>
          <w:t>大数据时代</w:t>
        </w:r>
      </w:ins>
      <w:ins w:id="22" w:author="sunyanchun" w:date="2023-01-05T16:16:00Z">
        <w:r w:rsidR="00A742D3">
          <w:rPr>
            <w:rFonts w:hint="eastAsia"/>
          </w:rPr>
          <w:t>对</w:t>
        </w:r>
      </w:ins>
      <w:ins w:id="23" w:author="sunyanchun" w:date="2023-01-05T16:14:00Z">
        <w:r w:rsidR="00A742D3">
          <w:rPr>
            <w:rFonts w:hint="eastAsia"/>
          </w:rPr>
          <w:t>软件工程</w:t>
        </w:r>
      </w:ins>
      <w:ins w:id="24" w:author="sunyanchun" w:date="2023-01-05T16:16:00Z">
        <w:r w:rsidR="00A742D3">
          <w:rPr>
            <w:rFonts w:hint="eastAsia"/>
          </w:rPr>
          <w:t>各</w:t>
        </w:r>
      </w:ins>
      <w:ins w:id="25" w:author="sunyanchun" w:date="2023-01-05T16:14:00Z">
        <w:r w:rsidR="00A742D3">
          <w:rPr>
            <w:rFonts w:hint="eastAsia"/>
          </w:rPr>
          <w:t>阶段</w:t>
        </w:r>
      </w:ins>
      <w:ins w:id="26" w:author="sunyanchun" w:date="2023-01-05T16:16:00Z">
        <w:r w:rsidR="00A742D3">
          <w:rPr>
            <w:rFonts w:hint="eastAsia"/>
          </w:rPr>
          <w:t>带来的影响</w:t>
        </w:r>
      </w:ins>
      <w:ins w:id="27" w:author="sunyanchun" w:date="2023-01-05T16:14:00Z">
        <w:r w:rsidR="00A742D3">
          <w:rPr>
            <w:rFonts w:hint="eastAsia"/>
          </w:rPr>
          <w:t>。</w:t>
        </w:r>
      </w:ins>
    </w:p>
    <w:p w14:paraId="07227789" w14:textId="4C50C577" w:rsidR="00BE2E5A" w:rsidRPr="00275418" w:rsidRDefault="00BE2E5A" w:rsidP="00BE2E5A">
      <w:pPr>
        <w:pStyle w:val="20"/>
        <w:ind w:firstLineChars="149" w:firstLine="402"/>
      </w:pPr>
      <w:bookmarkStart w:id="28" w:name="_Toc506738868"/>
      <w:bookmarkStart w:id="29" w:name="_Toc506739260"/>
      <w:bookmarkStart w:id="30" w:name="_Toc508809102"/>
      <w:bookmarkStart w:id="31" w:name="_Toc512091564"/>
      <w:bookmarkStart w:id="32" w:name="_Toc525035401"/>
      <w:bookmarkStart w:id="33" w:name="_Toc506738860"/>
      <w:bookmarkStart w:id="34" w:name="_Toc506739252"/>
      <w:r w:rsidRPr="00DF5A85">
        <w:rPr>
          <w:rFonts w:hint="eastAsia"/>
          <w:bCs/>
        </w:rPr>
        <w:t>1</w:t>
      </w:r>
      <w:r w:rsidR="00DF5A85" w:rsidRPr="00DF5A85">
        <w:rPr>
          <w:bCs/>
        </w:rPr>
        <w:t>8</w:t>
      </w:r>
      <w:r w:rsidRPr="00DF5A85">
        <w:rPr>
          <w:bCs/>
        </w:rPr>
        <w:t>.1</w:t>
      </w:r>
      <w:r>
        <w:rPr>
          <w:rFonts w:hint="eastAsia"/>
        </w:rPr>
        <w:t xml:space="preserve"> </w:t>
      </w:r>
      <w:bookmarkEnd w:id="28"/>
      <w:bookmarkEnd w:id="29"/>
      <w:bookmarkEnd w:id="30"/>
      <w:bookmarkEnd w:id="31"/>
      <w:bookmarkEnd w:id="32"/>
      <w:r>
        <w:rPr>
          <w:rFonts w:hint="eastAsia"/>
        </w:rPr>
        <w:t>大数据与软件需求</w:t>
      </w:r>
    </w:p>
    <w:p w14:paraId="50507E30" w14:textId="7368591B" w:rsidR="00BE2E5A" w:rsidRPr="00E20C23" w:rsidRDefault="00BE2E5A" w:rsidP="00BE2E5A">
      <w:pPr>
        <w:spacing w:line="360" w:lineRule="auto"/>
        <w:ind w:firstLine="402"/>
      </w:pPr>
      <w:bookmarkStart w:id="35" w:name="_Toc506738869"/>
      <w:bookmarkStart w:id="36" w:name="_Toc506739261"/>
      <w:bookmarkStart w:id="37" w:name="_Toc508809103"/>
      <w:bookmarkStart w:id="38" w:name="_Toc512091565"/>
      <w:bookmarkStart w:id="39" w:name="_Toc525035402"/>
      <w:r w:rsidRPr="00E20C23">
        <w:t>传统软件工程</w:t>
      </w:r>
      <w:r>
        <w:t>的需求</w:t>
      </w:r>
      <w:r w:rsidR="00387684">
        <w:rPr>
          <w:rFonts w:hint="eastAsia"/>
        </w:rPr>
        <w:t>获取</w:t>
      </w:r>
      <w:r>
        <w:t>，一般是基于软件</w:t>
      </w:r>
      <w:del w:id="40" w:author="sunyanchun" w:date="2023-01-05T16:18:00Z">
        <w:r w:rsidDel="00D64B53">
          <w:delText>潜在</w:delText>
        </w:r>
      </w:del>
      <w:r w:rsidR="00034845">
        <w:rPr>
          <w:rFonts w:hint="eastAsia"/>
        </w:rPr>
        <w:t>涉众（</w:t>
      </w:r>
      <w:r w:rsidR="00034845">
        <w:t>stackholder</w:t>
      </w:r>
      <w:r w:rsidR="00034845">
        <w:rPr>
          <w:rFonts w:hint="eastAsia"/>
        </w:rPr>
        <w:t>）</w:t>
      </w:r>
      <w:r>
        <w:rPr>
          <w:rFonts w:hint="eastAsia"/>
        </w:rPr>
        <w:t>的</w:t>
      </w:r>
      <w:r>
        <w:t>直觉和经验，以及一些</w:t>
      </w:r>
      <w:r w:rsidRPr="00E20C23">
        <w:t>基本原理（如标准、现有方案和论述）的指导</w:t>
      </w:r>
      <w:r>
        <w:rPr>
          <w:rFonts w:hint="eastAsia"/>
        </w:rPr>
        <w:t>，</w:t>
      </w:r>
      <w:r w:rsidRPr="00E20C23">
        <w:t>但直觉</w:t>
      </w:r>
      <w:r>
        <w:rPr>
          <w:rFonts w:hint="eastAsia"/>
        </w:rPr>
        <w:t>一般</w:t>
      </w:r>
      <w:r w:rsidRPr="00E20C23">
        <w:t>是主观的，</w:t>
      </w:r>
      <w:r w:rsidR="00034845">
        <w:rPr>
          <w:rFonts w:hint="eastAsia"/>
        </w:rPr>
        <w:t>可能</w:t>
      </w:r>
      <w:r w:rsidRPr="00E20C23">
        <w:t>具有不一致性，</w:t>
      </w:r>
      <w:r w:rsidRPr="00E20C23">
        <w:rPr>
          <w:rFonts w:hint="eastAsia"/>
        </w:rPr>
        <w:t>并</w:t>
      </w:r>
      <w:r w:rsidRPr="00E20C23">
        <w:t>且缺乏理论的支持</w:t>
      </w:r>
      <w:r w:rsidR="00387684">
        <w:rPr>
          <w:rFonts w:hint="eastAsia"/>
        </w:rPr>
        <w:t>。</w:t>
      </w:r>
      <w:r w:rsidRPr="00E20C23">
        <w:rPr>
          <w:rFonts w:hint="eastAsia"/>
        </w:rPr>
        <w:t>另一方面，</w:t>
      </w:r>
      <w:r w:rsidRPr="00E20C23">
        <w:t>基本原理</w:t>
      </w:r>
      <w:r w:rsidRPr="00E20C23">
        <w:rPr>
          <w:rFonts w:hint="eastAsia"/>
        </w:rPr>
        <w:t>会</w:t>
      </w:r>
      <w:r w:rsidRPr="00E20C23">
        <w:t>随着时间的推移而变化，</w:t>
      </w:r>
      <w:r>
        <w:rPr>
          <w:rFonts w:hint="eastAsia"/>
        </w:rPr>
        <w:t>因此需求分析人员很难捕捉到</w:t>
      </w:r>
      <w:r w:rsidR="00387684">
        <w:rPr>
          <w:rFonts w:hint="eastAsia"/>
        </w:rPr>
        <w:t>准确的</w:t>
      </w:r>
      <w:r>
        <w:rPr>
          <w:rFonts w:hint="eastAsia"/>
        </w:rPr>
        <w:t>用户</w:t>
      </w:r>
      <w:r w:rsidRPr="00E20C23">
        <w:rPr>
          <w:rFonts w:hint="eastAsia"/>
        </w:rPr>
        <w:t>需求并进一步</w:t>
      </w:r>
      <w:r w:rsidR="00387684">
        <w:rPr>
          <w:rFonts w:hint="eastAsia"/>
        </w:rPr>
        <w:t>细化</w:t>
      </w:r>
      <w:r w:rsidRPr="00E20C23">
        <w:t>。</w:t>
      </w:r>
    </w:p>
    <w:p w14:paraId="3B05D2DA" w14:textId="4E3DD7D2" w:rsidR="00BE2E5A" w:rsidRPr="00E20C23" w:rsidRDefault="00BE2E5A" w:rsidP="00BE2E5A">
      <w:pPr>
        <w:spacing w:line="360" w:lineRule="auto"/>
        <w:ind w:firstLine="402"/>
      </w:pPr>
      <w:r>
        <w:rPr>
          <w:rFonts w:hint="eastAsia"/>
        </w:rPr>
        <w:t>大数据时代</w:t>
      </w:r>
      <w:r w:rsidR="00387684">
        <w:rPr>
          <w:rFonts w:hint="eastAsia"/>
        </w:rPr>
        <w:t>下，</w:t>
      </w:r>
      <w:r>
        <w:rPr>
          <w:rFonts w:hint="eastAsia"/>
        </w:rPr>
        <w:t>我们</w:t>
      </w:r>
      <w:r w:rsidRPr="00E20C23">
        <w:t>可以从用户社区、</w:t>
      </w:r>
      <w:r w:rsidR="00F41DA2">
        <w:rPr>
          <w:rFonts w:hint="eastAsia"/>
        </w:rPr>
        <w:t>在线</w:t>
      </w:r>
      <w:r w:rsidRPr="00E20C23">
        <w:t>论坛、社交媒体</w:t>
      </w:r>
      <w:r>
        <w:rPr>
          <w:rFonts w:hint="eastAsia"/>
        </w:rPr>
        <w:t>等多种</w:t>
      </w:r>
      <w:r w:rsidRPr="00E20C23">
        <w:t>渠道，获得一系列支持</w:t>
      </w:r>
      <w:r>
        <w:rPr>
          <w:rFonts w:hint="eastAsia"/>
        </w:rPr>
        <w:t>软件开发</w:t>
      </w:r>
      <w:r w:rsidRPr="00E20C23">
        <w:t>需求决策的信息</w:t>
      </w:r>
      <w:r w:rsidR="00034845">
        <w:rPr>
          <w:rFonts w:hint="eastAsia"/>
        </w:rPr>
        <w:t>。</w:t>
      </w:r>
      <w:r>
        <w:rPr>
          <w:rFonts w:hint="eastAsia"/>
        </w:rPr>
        <w:t>同时，</w:t>
      </w:r>
      <w:r w:rsidRPr="00E20C23">
        <w:t>随着</w:t>
      </w:r>
      <w:r w:rsidR="000F1FF1">
        <w:rPr>
          <w:rFonts w:hint="eastAsia"/>
        </w:rPr>
        <w:t>开源软件和</w:t>
      </w:r>
      <w:r w:rsidRPr="00E20C23">
        <w:t>应用商店的出现，用户能够轻松提交反馈、发表评论、报告漏洞</w:t>
      </w:r>
      <w:r w:rsidRPr="00E20C23">
        <w:rPr>
          <w:rFonts w:hint="eastAsia"/>
        </w:rPr>
        <w:t>，</w:t>
      </w:r>
      <w:r w:rsidRPr="00E20C23">
        <w:t>给应用和功能评分</w:t>
      </w:r>
      <w:r w:rsidRPr="00E20C23">
        <w:rPr>
          <w:rFonts w:hint="eastAsia"/>
        </w:rPr>
        <w:t>，</w:t>
      </w:r>
      <w:r>
        <w:rPr>
          <w:rFonts w:hint="eastAsia"/>
        </w:rPr>
        <w:t>或</w:t>
      </w:r>
      <w:r w:rsidRPr="00E20C23">
        <w:t>请求开发新的功能，</w:t>
      </w:r>
      <w:r w:rsidR="00F41DA2">
        <w:rPr>
          <w:rFonts w:hint="eastAsia"/>
        </w:rPr>
        <w:t>与软件相关</w:t>
      </w:r>
      <w:r w:rsidRPr="00E20C23">
        <w:rPr>
          <w:rFonts w:hint="eastAsia"/>
        </w:rPr>
        <w:t>的</w:t>
      </w:r>
      <w:r w:rsidRPr="00E20C23">
        <w:t>反馈</w:t>
      </w:r>
      <w:r w:rsidR="00034845">
        <w:rPr>
          <w:rFonts w:hint="eastAsia"/>
        </w:rPr>
        <w:t>信息</w:t>
      </w:r>
      <w:r w:rsidRPr="00E20C23">
        <w:t>可以</w:t>
      </w:r>
      <w:r>
        <w:rPr>
          <w:rFonts w:hint="eastAsia"/>
        </w:rPr>
        <w:t>进一步</w:t>
      </w:r>
      <w:r w:rsidRPr="00E20C23">
        <w:t>帮助开发和运营人员进行需求获取和分析。</w:t>
      </w:r>
      <w:r w:rsidRPr="00E20C23">
        <w:rPr>
          <w:rFonts w:hint="eastAsia"/>
        </w:rPr>
        <w:t>图</w:t>
      </w:r>
      <w:r w:rsidR="00531E1E">
        <w:rPr>
          <w:rFonts w:hint="eastAsia"/>
        </w:rPr>
        <w:t>1</w:t>
      </w:r>
      <w:r w:rsidR="00531E1E">
        <w:t>8.</w:t>
      </w:r>
      <w:r w:rsidRPr="00E20C23">
        <w:rPr>
          <w:rFonts w:hint="eastAsia"/>
        </w:rPr>
        <w:t>1</w:t>
      </w:r>
      <w:r>
        <w:rPr>
          <w:rFonts w:hint="eastAsia"/>
        </w:rPr>
        <w:t>展示了</w:t>
      </w:r>
      <w:r w:rsidRPr="00E20C23">
        <w:rPr>
          <w:rFonts w:hint="eastAsia"/>
        </w:rPr>
        <w:t>传统软件工程的需求</w:t>
      </w:r>
      <w:r w:rsidR="00387684">
        <w:rPr>
          <w:rFonts w:hint="eastAsia"/>
        </w:rPr>
        <w:t>获取</w:t>
      </w:r>
      <w:r w:rsidRPr="00E20C23">
        <w:rPr>
          <w:rFonts w:hint="eastAsia"/>
        </w:rPr>
        <w:t>与大数据时代软件需求</w:t>
      </w:r>
      <w:r w:rsidR="00387684">
        <w:rPr>
          <w:rFonts w:hint="eastAsia"/>
        </w:rPr>
        <w:t>获取</w:t>
      </w:r>
      <w:r w:rsidRPr="00E20C23">
        <w:rPr>
          <w:rFonts w:hint="eastAsia"/>
        </w:rPr>
        <w:t>的比较</w:t>
      </w:r>
      <w:r>
        <w:rPr>
          <w:rFonts w:hint="eastAsia"/>
        </w:rPr>
        <w:t>情况</w:t>
      </w:r>
      <w:r w:rsidRPr="00E20C23">
        <w:rPr>
          <w:rFonts w:hint="eastAsia"/>
        </w:rPr>
        <w:t>。</w:t>
      </w:r>
    </w:p>
    <w:p w14:paraId="6976BFBF" w14:textId="03826A35" w:rsidR="00BE2E5A" w:rsidRDefault="00331D49" w:rsidP="00BE2E5A">
      <w:pPr>
        <w:pStyle w:val="C20"/>
        <w:ind w:firstLineChars="0" w:firstLine="0"/>
        <w:jc w:val="center"/>
        <w:rPr>
          <w:noProof/>
        </w:rPr>
      </w:pPr>
      <w:r>
        <w:rPr>
          <w:noProof/>
        </w:rPr>
        <w:lastRenderedPageBreak/>
        <w:drawing>
          <wp:inline distT="0" distB="0" distL="0" distR="0" wp14:anchorId="4D3AA79E" wp14:editId="6B898DAB">
            <wp:extent cx="4581144" cy="14721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1144" cy="1472184"/>
                    </a:xfrm>
                    <a:prstGeom prst="rect">
                      <a:avLst/>
                    </a:prstGeom>
                  </pic:spPr>
                </pic:pic>
              </a:graphicData>
            </a:graphic>
          </wp:inline>
        </w:drawing>
      </w:r>
      <w:r w:rsidR="00C3774C" w:rsidDel="00C3774C">
        <w:rPr>
          <w:noProof/>
        </w:rPr>
        <w:t xml:space="preserve"> </w:t>
      </w:r>
    </w:p>
    <w:p w14:paraId="0BA6F854" w14:textId="3D311559" w:rsidR="00BE2E5A" w:rsidRPr="00DF5A85" w:rsidRDefault="00BE2E5A" w:rsidP="00BE2E5A">
      <w:pPr>
        <w:pStyle w:val="C20"/>
        <w:spacing w:afterLines="50" w:after="157"/>
        <w:ind w:firstLine="340"/>
        <w:jc w:val="center"/>
        <w:rPr>
          <w:rFonts w:ascii="Times New Roman"/>
          <w:kern w:val="0"/>
          <w:sz w:val="18"/>
          <w:szCs w:val="18"/>
        </w:rPr>
      </w:pPr>
      <w:r w:rsidRPr="00DF5A85">
        <w:rPr>
          <w:rFonts w:ascii="Times New Roman" w:hint="eastAsia"/>
          <w:kern w:val="0"/>
          <w:sz w:val="18"/>
          <w:szCs w:val="18"/>
        </w:rPr>
        <w:t>图</w:t>
      </w:r>
      <w:r w:rsidR="00DF5A85">
        <w:rPr>
          <w:rFonts w:ascii="Times New Roman" w:hint="eastAsia"/>
          <w:kern w:val="0"/>
          <w:sz w:val="18"/>
          <w:szCs w:val="18"/>
        </w:rPr>
        <w:t>1</w:t>
      </w:r>
      <w:r w:rsidR="00DF5A85">
        <w:rPr>
          <w:rFonts w:ascii="Times New Roman"/>
          <w:kern w:val="0"/>
          <w:sz w:val="18"/>
          <w:szCs w:val="18"/>
        </w:rPr>
        <w:t>8.</w:t>
      </w:r>
      <w:r w:rsidRPr="00DF5A85">
        <w:rPr>
          <w:rFonts w:ascii="Times New Roman" w:hint="eastAsia"/>
          <w:kern w:val="0"/>
          <w:sz w:val="18"/>
          <w:szCs w:val="18"/>
        </w:rPr>
        <w:t>1</w:t>
      </w:r>
      <w:r w:rsidR="00DF5A85">
        <w:rPr>
          <w:rFonts w:ascii="Times New Roman"/>
          <w:kern w:val="0"/>
          <w:sz w:val="18"/>
          <w:szCs w:val="18"/>
        </w:rPr>
        <w:t xml:space="preserve"> </w:t>
      </w:r>
      <w:r w:rsidRPr="00DF5A85">
        <w:rPr>
          <w:rFonts w:ascii="Times New Roman" w:hint="eastAsia"/>
          <w:kern w:val="0"/>
          <w:sz w:val="18"/>
          <w:szCs w:val="18"/>
        </w:rPr>
        <w:t>传统软件工程和大数据时代软件工程需求</w:t>
      </w:r>
      <w:r w:rsidR="00034845">
        <w:rPr>
          <w:rFonts w:ascii="Times New Roman" w:hint="eastAsia"/>
          <w:kern w:val="0"/>
          <w:sz w:val="18"/>
          <w:szCs w:val="18"/>
        </w:rPr>
        <w:t>获取</w:t>
      </w:r>
      <w:r w:rsidRPr="00DF5A85">
        <w:rPr>
          <w:rFonts w:ascii="Times New Roman" w:hint="eastAsia"/>
          <w:kern w:val="0"/>
          <w:sz w:val="18"/>
          <w:szCs w:val="18"/>
        </w:rPr>
        <w:t>的比较</w:t>
      </w:r>
    </w:p>
    <w:p w14:paraId="1F915E3F" w14:textId="4CAC30AF" w:rsidR="00BE2E5A" w:rsidRPr="00275418" w:rsidRDefault="00BE2E5A" w:rsidP="00BE2E5A">
      <w:pPr>
        <w:pStyle w:val="31"/>
      </w:pPr>
      <w:r w:rsidRPr="00DF5A85">
        <w:rPr>
          <w:rFonts w:hint="eastAsia"/>
          <w:bCs/>
        </w:rPr>
        <w:t>1</w:t>
      </w:r>
      <w:r w:rsidR="00DF5A85" w:rsidRPr="00DF5A85">
        <w:rPr>
          <w:bCs/>
        </w:rPr>
        <w:t>8</w:t>
      </w:r>
      <w:r w:rsidRPr="00DF5A85">
        <w:rPr>
          <w:bCs/>
        </w:rPr>
        <w:t>.1.1</w:t>
      </w:r>
      <w:r w:rsidRPr="00275418">
        <w:t xml:space="preserve"> </w:t>
      </w:r>
      <w:bookmarkEnd w:id="35"/>
      <w:bookmarkEnd w:id="36"/>
      <w:bookmarkEnd w:id="37"/>
      <w:bookmarkEnd w:id="38"/>
      <w:bookmarkEnd w:id="39"/>
      <w:r>
        <w:rPr>
          <w:rFonts w:hint="eastAsia"/>
        </w:rPr>
        <w:t>数据驱动的软件需求</w:t>
      </w:r>
      <w:del w:id="41" w:author="sunyanchun" w:date="2023-01-05T16:48:00Z">
        <w:r w:rsidDel="00B3564E">
          <w:rPr>
            <w:rFonts w:hint="eastAsia"/>
          </w:rPr>
          <w:delText>分析</w:delText>
        </w:r>
      </w:del>
      <w:ins w:id="42" w:author="sunyanchun" w:date="2023-01-05T16:48:00Z">
        <w:r w:rsidR="00B3564E">
          <w:rPr>
            <w:rFonts w:hint="eastAsia"/>
          </w:rPr>
          <w:t>获取</w:t>
        </w:r>
      </w:ins>
    </w:p>
    <w:p w14:paraId="6CB307E0" w14:textId="1F254D9C" w:rsidR="00C3774C" w:rsidRPr="003C20E9" w:rsidRDefault="00C3774C" w:rsidP="00770361">
      <w:pPr>
        <w:spacing w:line="360" w:lineRule="auto"/>
        <w:ind w:firstLine="402"/>
      </w:pPr>
      <w:bookmarkStart w:id="43" w:name="_Toc75128227"/>
      <w:bookmarkStart w:id="44" w:name="_Toc79140016"/>
      <w:r>
        <w:rPr>
          <w:rFonts w:hint="eastAsia"/>
        </w:rPr>
        <w:t>数据驱动的软件需求</w:t>
      </w:r>
      <w:del w:id="45" w:author="sunyanchun" w:date="2023-01-05T16:48:00Z">
        <w:r w:rsidDel="00B3564E">
          <w:rPr>
            <w:rFonts w:hint="eastAsia"/>
          </w:rPr>
          <w:delText>分析</w:delText>
        </w:r>
      </w:del>
      <w:ins w:id="46" w:author="sunyanchun" w:date="2023-01-05T16:48:00Z">
        <w:r w:rsidR="00B3564E">
          <w:rPr>
            <w:rFonts w:hint="eastAsia"/>
          </w:rPr>
          <w:t>获取</w:t>
        </w:r>
      </w:ins>
      <w:r>
        <w:rPr>
          <w:rFonts w:hint="eastAsia"/>
        </w:rPr>
        <w:t>可以</w:t>
      </w:r>
      <w:r w:rsidRPr="003C20E9">
        <w:t>通过对相似应用的分析来</w:t>
      </w:r>
      <w:r>
        <w:rPr>
          <w:rFonts w:hint="eastAsia"/>
        </w:rPr>
        <w:t>获取</w:t>
      </w:r>
      <w:r w:rsidRPr="003C20E9">
        <w:t>一款新应用的需求。</w:t>
      </w:r>
      <w:r>
        <w:rPr>
          <w:rFonts w:hint="eastAsia"/>
        </w:rPr>
        <w:t>首先</w:t>
      </w:r>
      <w:r w:rsidRPr="003C20E9">
        <w:t>将相似应用的特征信息（如功能、历史版本、价格等）和评论评分</w:t>
      </w:r>
      <w:r w:rsidRPr="003C20E9">
        <w:rPr>
          <w:rFonts w:hint="eastAsia"/>
        </w:rPr>
        <w:t>信息相结</w:t>
      </w:r>
      <w:r w:rsidRPr="003C20E9">
        <w:t>合，</w:t>
      </w:r>
      <w:r w:rsidRPr="003C20E9">
        <w:rPr>
          <w:rFonts w:hint="eastAsia"/>
        </w:rPr>
        <w:t>把</w:t>
      </w:r>
      <w:r w:rsidRPr="003C20E9">
        <w:t>应用需求的</w:t>
      </w:r>
      <w:r>
        <w:rPr>
          <w:rFonts w:hint="eastAsia"/>
        </w:rPr>
        <w:t>捕获</w:t>
      </w:r>
      <w:r w:rsidRPr="003C20E9">
        <w:rPr>
          <w:rFonts w:hint="eastAsia"/>
        </w:rPr>
        <w:t>问题</w:t>
      </w:r>
      <w:r w:rsidRPr="003C20E9">
        <w:t>转化</w:t>
      </w:r>
      <w:r w:rsidRPr="003C20E9">
        <w:rPr>
          <w:rFonts w:hint="eastAsia"/>
        </w:rPr>
        <w:t>成</w:t>
      </w:r>
      <w:r w:rsidRPr="003C20E9">
        <w:t>一个优化问题</w:t>
      </w:r>
      <w:r w:rsidRPr="003C20E9">
        <w:rPr>
          <w:rFonts w:hint="eastAsia"/>
        </w:rPr>
        <w:t>，即</w:t>
      </w:r>
      <w:r w:rsidRPr="003C20E9">
        <w:t>根据类似应用的经验，确定新应用的最佳功能集</w:t>
      </w:r>
      <w:r w:rsidRPr="003C20E9">
        <w:rPr>
          <w:rFonts w:hint="eastAsia"/>
        </w:rPr>
        <w:t>，然后对新应用的功能吸引力进行评估，</w:t>
      </w:r>
      <w:r>
        <w:rPr>
          <w:rFonts w:hint="eastAsia"/>
        </w:rPr>
        <w:t>在</w:t>
      </w:r>
      <w:r w:rsidRPr="003C20E9">
        <w:rPr>
          <w:rFonts w:hint="eastAsia"/>
        </w:rPr>
        <w:t>综合了用户对新功能集的满意度之后，</w:t>
      </w:r>
      <w:r>
        <w:rPr>
          <w:rFonts w:hint="eastAsia"/>
        </w:rPr>
        <w:t>再</w:t>
      </w:r>
      <w:r w:rsidRPr="003C20E9">
        <w:rPr>
          <w:rFonts w:hint="eastAsia"/>
        </w:rPr>
        <w:t>选择新应用要实现的功能进行开发。</w:t>
      </w:r>
    </w:p>
    <w:bookmarkEnd w:id="43"/>
    <w:bookmarkEnd w:id="44"/>
    <w:p w14:paraId="7D1454C4" w14:textId="2E51820F" w:rsidR="00BE2E5A" w:rsidRPr="00275418" w:rsidRDefault="00BE2E5A" w:rsidP="00770361">
      <w:pPr>
        <w:spacing w:line="360" w:lineRule="auto"/>
        <w:ind w:firstLine="402"/>
        <w:rPr>
          <w:szCs w:val="21"/>
        </w:rPr>
      </w:pPr>
      <w:r w:rsidRPr="003C20E9">
        <w:t>应用上线后，通过收集用户对应用的反馈，</w:t>
      </w:r>
      <w:r w:rsidR="006048B9">
        <w:rPr>
          <w:rFonts w:hint="eastAsia"/>
        </w:rPr>
        <w:t>使</w:t>
      </w:r>
      <w:r>
        <w:rPr>
          <w:rFonts w:hint="eastAsia"/>
        </w:rPr>
        <w:t>用</w:t>
      </w:r>
      <w:r w:rsidRPr="003C20E9">
        <w:t>数据挖掘分析</w:t>
      </w:r>
      <w:r w:rsidR="00EB7BFD">
        <w:rPr>
          <w:rFonts w:hint="eastAsia"/>
        </w:rPr>
        <w:t>技术</w:t>
      </w:r>
      <w:r w:rsidRPr="003C20E9">
        <w:t>可以</w:t>
      </w:r>
      <w:r w:rsidR="006048B9">
        <w:rPr>
          <w:rFonts w:hint="eastAsia"/>
        </w:rPr>
        <w:t>了解</w:t>
      </w:r>
      <w:r w:rsidRPr="003C20E9">
        <w:t>用户使用应用程序的总体情况（</w:t>
      </w:r>
      <w:r>
        <w:rPr>
          <w:rFonts w:hint="eastAsia"/>
        </w:rPr>
        <w:t>如</w:t>
      </w:r>
      <w:r>
        <w:t>错误报告或功能请求</w:t>
      </w:r>
      <w:r w:rsidRPr="003C20E9">
        <w:t>数量）。借助这些</w:t>
      </w:r>
      <w:r w:rsidR="00CD78AB">
        <w:rPr>
          <w:rFonts w:hint="eastAsia"/>
        </w:rPr>
        <w:t>数据分析结果</w:t>
      </w:r>
      <w:r w:rsidRPr="003C20E9">
        <w:t>，需求分析人员和产品</w:t>
      </w:r>
      <w:r w:rsidR="00CD78AB">
        <w:rPr>
          <w:rFonts w:hint="eastAsia"/>
        </w:rPr>
        <w:t>设计人员</w:t>
      </w:r>
      <w:r>
        <w:t>可以确定</w:t>
      </w:r>
      <w:ins w:id="47" w:author="sunyanchun" w:date="2023-01-05T16:49:00Z">
        <w:r w:rsidR="00B3564E">
          <w:rPr>
            <w:rFonts w:hint="eastAsia"/>
          </w:rPr>
          <w:t>软件</w:t>
        </w:r>
      </w:ins>
      <w:r>
        <w:t>版本迭代的主要方向</w:t>
      </w:r>
      <w:r>
        <w:rPr>
          <w:rFonts w:hint="eastAsia"/>
        </w:rPr>
        <w:t>，</w:t>
      </w:r>
      <w:r w:rsidRPr="003C20E9">
        <w:t>也可以</w:t>
      </w:r>
      <w:r w:rsidRPr="003C20E9">
        <w:rPr>
          <w:rFonts w:hint="eastAsia"/>
        </w:rPr>
        <w:t>与</w:t>
      </w:r>
      <w:r w:rsidRPr="003C20E9">
        <w:t>类似的应用程序</w:t>
      </w:r>
      <w:r w:rsidRPr="003C20E9">
        <w:rPr>
          <w:rFonts w:hint="eastAsia"/>
        </w:rPr>
        <w:t>进行比较来</w:t>
      </w:r>
      <w:r w:rsidRPr="003C20E9">
        <w:t>辅助</w:t>
      </w:r>
      <w:ins w:id="48" w:author="sunyanchun" w:date="2023-01-05T16:28:00Z">
        <w:r w:rsidR="00F651EF">
          <w:rPr>
            <w:rFonts w:hint="eastAsia"/>
          </w:rPr>
          <w:t>获取</w:t>
        </w:r>
      </w:ins>
      <w:r w:rsidRPr="003C20E9">
        <w:t>需求</w:t>
      </w:r>
      <w:del w:id="49" w:author="sunyanchun" w:date="2023-01-05T16:28:00Z">
        <w:r w:rsidRPr="003C20E9" w:rsidDel="00F651EF">
          <w:rPr>
            <w:rFonts w:hint="eastAsia"/>
          </w:rPr>
          <w:delText>分析</w:delText>
        </w:r>
      </w:del>
      <w:r w:rsidRPr="0021194D">
        <w:t>。</w:t>
      </w:r>
    </w:p>
    <w:p w14:paraId="1004EB6D" w14:textId="09C8D2B3" w:rsidR="00BE2E5A" w:rsidRDefault="00BE2E5A" w:rsidP="00BE2E5A">
      <w:pPr>
        <w:pStyle w:val="31"/>
      </w:pPr>
      <w:bookmarkStart w:id="50" w:name="_Toc506738870"/>
      <w:bookmarkStart w:id="51" w:name="_Toc506739262"/>
      <w:bookmarkStart w:id="52" w:name="_Toc508809104"/>
      <w:bookmarkStart w:id="53" w:name="_Toc512091566"/>
      <w:bookmarkStart w:id="54" w:name="_Toc525035403"/>
      <w:r w:rsidRPr="00DF5A85">
        <w:rPr>
          <w:rFonts w:hint="eastAsia"/>
          <w:bCs/>
        </w:rPr>
        <w:t>1</w:t>
      </w:r>
      <w:r w:rsidR="00DF5A85" w:rsidRPr="00DF5A85">
        <w:rPr>
          <w:bCs/>
        </w:rPr>
        <w:t>8</w:t>
      </w:r>
      <w:r w:rsidRPr="00DF5A85">
        <w:rPr>
          <w:bCs/>
        </w:rPr>
        <w:t>.1.2</w:t>
      </w:r>
      <w:r w:rsidRPr="00275418">
        <w:t xml:space="preserve"> </w:t>
      </w:r>
      <w:bookmarkEnd w:id="50"/>
      <w:bookmarkEnd w:id="51"/>
      <w:bookmarkEnd w:id="52"/>
      <w:bookmarkEnd w:id="53"/>
      <w:bookmarkEnd w:id="54"/>
      <w:r>
        <w:rPr>
          <w:rFonts w:hint="eastAsia"/>
        </w:rPr>
        <w:t>用户反馈数据挖掘</w:t>
      </w:r>
    </w:p>
    <w:p w14:paraId="27C870C4" w14:textId="77777777" w:rsidR="00BE2E5A" w:rsidRPr="00B044E2" w:rsidRDefault="00BE2E5A" w:rsidP="00BE2E5A">
      <w:pPr>
        <w:autoSpaceDE w:val="0"/>
        <w:autoSpaceDN w:val="0"/>
        <w:spacing w:line="360" w:lineRule="auto"/>
        <w:ind w:firstLineChars="200" w:firstLine="401"/>
        <w:textAlignment w:val="auto"/>
      </w:pPr>
      <w:r w:rsidRPr="00BE2E5A">
        <w:rPr>
          <w:rFonts w:eastAsia="黑体"/>
          <w:b/>
          <w:bCs/>
        </w:rPr>
        <w:t xml:space="preserve">1. </w:t>
      </w:r>
      <w:r w:rsidRPr="00BE2E5A">
        <w:rPr>
          <w:rFonts w:ascii="楷体" w:eastAsia="楷体" w:hAnsi="楷体" w:hint="eastAsia"/>
          <w:b/>
        </w:rPr>
        <w:t>显式</w:t>
      </w:r>
      <w:r w:rsidRPr="00BE2E5A">
        <w:rPr>
          <w:rFonts w:ascii="楷体" w:eastAsia="楷体" w:hAnsi="楷体"/>
          <w:b/>
        </w:rPr>
        <w:t>反馈</w:t>
      </w:r>
      <w:r w:rsidRPr="00BE2E5A">
        <w:rPr>
          <w:rFonts w:ascii="楷体" w:eastAsia="楷体" w:hAnsi="楷体" w:hint="eastAsia"/>
          <w:b/>
        </w:rPr>
        <w:t>数据</w:t>
      </w:r>
    </w:p>
    <w:p w14:paraId="4F9AE392" w14:textId="4E8FB37E" w:rsidR="00BE2E5A" w:rsidRDefault="003D265B" w:rsidP="00770361">
      <w:pPr>
        <w:spacing w:line="360" w:lineRule="auto"/>
        <w:ind w:firstLine="402"/>
      </w:pPr>
      <w:r>
        <w:rPr>
          <w:rFonts w:hint="eastAsia"/>
        </w:rPr>
        <w:t>随着移动设备的爆发式增长</w:t>
      </w:r>
      <w:r w:rsidR="00C03DE9">
        <w:rPr>
          <w:rFonts w:hint="eastAsia"/>
        </w:rPr>
        <w:t>，移动应用程序通过应用商店直接分发给终端用户</w:t>
      </w:r>
      <w:r>
        <w:rPr>
          <w:rFonts w:hint="eastAsia"/>
        </w:rPr>
        <w:t>，用户可以在应用商店上直接对程序进行评论</w:t>
      </w:r>
      <w:r w:rsidR="00C03DE9">
        <w:rPr>
          <w:rFonts w:hint="eastAsia"/>
        </w:rPr>
        <w:t>。</w:t>
      </w:r>
      <w:r w:rsidR="00B92A28">
        <w:rPr>
          <w:rFonts w:hint="eastAsia"/>
        </w:rPr>
        <w:t>软件应用商店的用户评论数据是一种比较典型的显式反馈数据。</w:t>
      </w:r>
      <w:r w:rsidR="00BE2E5A">
        <w:rPr>
          <w:rFonts w:hint="eastAsia"/>
        </w:rPr>
        <w:t>数据驱动</w:t>
      </w:r>
      <w:r w:rsidR="00AD18A7">
        <w:rPr>
          <w:rFonts w:hint="eastAsia"/>
        </w:rPr>
        <w:t>的</w:t>
      </w:r>
      <w:r w:rsidR="00BE2E5A">
        <w:rPr>
          <w:rFonts w:hint="eastAsia"/>
        </w:rPr>
        <w:t>软件需求</w:t>
      </w:r>
      <w:del w:id="55" w:author="sunyanchun" w:date="2023-01-05T16:50:00Z">
        <w:r w:rsidR="00BE2E5A" w:rsidDel="00B3564E">
          <w:rPr>
            <w:rFonts w:hint="eastAsia"/>
          </w:rPr>
          <w:delText>分析</w:delText>
        </w:r>
      </w:del>
      <w:ins w:id="56" w:author="sunyanchun" w:date="2023-01-05T16:50:00Z">
        <w:r w:rsidR="00B3564E">
          <w:rPr>
            <w:rFonts w:hint="eastAsia"/>
          </w:rPr>
          <w:t>获取</w:t>
        </w:r>
      </w:ins>
      <w:r w:rsidR="00BE2E5A">
        <w:rPr>
          <w:rFonts w:hint="eastAsia"/>
        </w:rPr>
        <w:t>过程</w:t>
      </w:r>
      <w:r w:rsidR="00BE2E5A" w:rsidRPr="003C20E9">
        <w:t>通常</w:t>
      </w:r>
      <w:r w:rsidR="00C6127F">
        <w:rPr>
          <w:rFonts w:hint="eastAsia"/>
        </w:rPr>
        <w:t>直接</w:t>
      </w:r>
      <w:r w:rsidR="00BE2E5A">
        <w:rPr>
          <w:rFonts w:hint="eastAsia"/>
        </w:rPr>
        <w:t>使用</w:t>
      </w:r>
      <w:r w:rsidR="00BE2E5A" w:rsidRPr="003C20E9">
        <w:t>分析工具将</w:t>
      </w:r>
      <w:r w:rsidR="009B4BA1">
        <w:rPr>
          <w:rFonts w:hint="eastAsia"/>
        </w:rPr>
        <w:t>收集到的</w:t>
      </w:r>
      <w:r w:rsidR="00BE2E5A" w:rsidRPr="003C20E9">
        <w:t>用户评论</w:t>
      </w:r>
      <w:r w:rsidR="00BE2E5A" w:rsidRPr="003C20E9">
        <w:rPr>
          <w:rFonts w:hint="eastAsia"/>
        </w:rPr>
        <w:t>进行</w:t>
      </w:r>
      <w:r w:rsidR="00BE2E5A" w:rsidRPr="003C20E9">
        <w:t>分类，过滤掉</w:t>
      </w:r>
      <w:r w:rsidR="00BE2E5A" w:rsidRPr="003C20E9">
        <w:rPr>
          <w:rFonts w:hint="eastAsia"/>
        </w:rPr>
        <w:t>不相关</w:t>
      </w:r>
      <w:r w:rsidR="00BE2E5A" w:rsidRPr="003C20E9">
        <w:t>的评论，再对每个类别进行摘要总结，提取出有用信息，</w:t>
      </w:r>
      <w:r w:rsidR="00BE2E5A">
        <w:rPr>
          <w:rFonts w:hint="eastAsia"/>
        </w:rPr>
        <w:t>以此来帮助需求分析人员</w:t>
      </w:r>
      <w:r w:rsidR="00BE2E5A" w:rsidRPr="003C20E9">
        <w:t>进行辅助需求决策。</w:t>
      </w:r>
    </w:p>
    <w:p w14:paraId="58A3737E" w14:textId="71B76B1F" w:rsidR="00BE2E5A" w:rsidRPr="003C20E9" w:rsidRDefault="00B92A28">
      <w:pPr>
        <w:spacing w:line="360" w:lineRule="auto"/>
        <w:ind w:firstLine="402"/>
      </w:pPr>
      <w:r>
        <w:rPr>
          <w:rFonts w:hint="eastAsia"/>
        </w:rPr>
        <w:t>以评论数据的分析为例，</w:t>
      </w:r>
      <w:r w:rsidR="00BE2E5A">
        <w:rPr>
          <w:rFonts w:hint="eastAsia"/>
        </w:rPr>
        <w:t>需求分析人员</w:t>
      </w:r>
      <w:r>
        <w:rPr>
          <w:rFonts w:hint="eastAsia"/>
        </w:rPr>
        <w:t>首先会根据数据</w:t>
      </w:r>
      <w:r w:rsidR="00BE2E5A" w:rsidRPr="003C20E9">
        <w:t>对用户进行分类，</w:t>
      </w:r>
      <w:r w:rsidR="00BE2E5A" w:rsidRPr="003C20E9">
        <w:rPr>
          <w:rFonts w:hint="eastAsia"/>
        </w:rPr>
        <w:t>根据</w:t>
      </w:r>
      <w:r w:rsidR="00BE2E5A" w:rsidRPr="003C20E9">
        <w:t>使用方法、专业术语或角色任务的描述进行分析，挖掘并分类</w:t>
      </w:r>
      <w:r w:rsidR="00BE2E5A">
        <w:rPr>
          <w:rFonts w:hint="eastAsia"/>
        </w:rPr>
        <w:t>应用</w:t>
      </w:r>
      <w:r w:rsidR="00BE2E5A" w:rsidRPr="003C20E9">
        <w:t>软件的使用人群，</w:t>
      </w:r>
      <w:r w:rsidR="00BE2E5A">
        <w:rPr>
          <w:rFonts w:hint="eastAsia"/>
        </w:rPr>
        <w:t>有时甚至</w:t>
      </w:r>
      <w:r w:rsidR="00BE2E5A" w:rsidRPr="003C20E9">
        <w:t>可以</w:t>
      </w:r>
      <w:r w:rsidR="00BE2E5A">
        <w:rPr>
          <w:rFonts w:hint="eastAsia"/>
        </w:rPr>
        <w:t>获得</w:t>
      </w:r>
      <w:r w:rsidR="00BE2E5A" w:rsidRPr="003C20E9">
        <w:rPr>
          <w:rFonts w:hint="eastAsia"/>
        </w:rPr>
        <w:t>意料之外</w:t>
      </w:r>
      <w:r w:rsidR="00BE2E5A" w:rsidRPr="003C20E9">
        <w:t>的</w:t>
      </w:r>
      <w:r w:rsidR="00BE2E5A">
        <w:rPr>
          <w:rFonts w:hint="eastAsia"/>
        </w:rPr>
        <w:t>目标用户</w:t>
      </w:r>
      <w:r w:rsidR="00BE2E5A" w:rsidRPr="003C20E9">
        <w:t>群体。</w:t>
      </w:r>
      <w:r w:rsidR="00BE2E5A" w:rsidRPr="006A6907">
        <w:rPr>
          <w:rFonts w:hint="eastAsia"/>
        </w:rPr>
        <w:t>例如，苹果应用商店中有放大镜和翻译类的应用广受护士们的好评，因为护</w:t>
      </w:r>
      <w:r w:rsidR="00BE2E5A" w:rsidRPr="006A6907">
        <w:rPr>
          <w:rFonts w:hint="eastAsia"/>
        </w:rPr>
        <w:lastRenderedPageBreak/>
        <w:t>士可以使用放大镜类的应用阅读药品上很小的说明文字，使用翻译软件和外籍病人熟练</w:t>
      </w:r>
      <w:r w:rsidR="00AD18A7" w:rsidRPr="006A6907">
        <w:rPr>
          <w:rFonts w:hint="eastAsia"/>
        </w:rPr>
        <w:t>地</w:t>
      </w:r>
      <w:r w:rsidR="00BE2E5A" w:rsidRPr="006A6907">
        <w:rPr>
          <w:rFonts w:hint="eastAsia"/>
        </w:rPr>
        <w:t>交流，但这些应用其实并不是</w:t>
      </w:r>
      <w:r w:rsidR="00E279E2" w:rsidRPr="006A6907">
        <w:rPr>
          <w:rFonts w:hint="eastAsia"/>
        </w:rPr>
        <w:t>针对</w:t>
      </w:r>
      <w:r w:rsidR="00BE2E5A" w:rsidRPr="006A6907">
        <w:rPr>
          <w:rFonts w:hint="eastAsia"/>
        </w:rPr>
        <w:t>医药健康类型的</w:t>
      </w:r>
      <w:r w:rsidR="00B65DBC" w:rsidRPr="006A6907">
        <w:rPr>
          <w:rFonts w:hint="eastAsia"/>
        </w:rPr>
        <w:t>专业</w:t>
      </w:r>
      <w:r w:rsidR="00BE2E5A" w:rsidRPr="006A6907">
        <w:rPr>
          <w:rFonts w:hint="eastAsia"/>
        </w:rPr>
        <w:t>应用</w:t>
      </w:r>
      <w:r w:rsidR="003A122A" w:rsidRPr="00B511E7">
        <w:rPr>
          <w:vertAlign w:val="superscript"/>
        </w:rPr>
        <w:fldChar w:fldCharType="begin"/>
      </w:r>
      <w:r w:rsidR="003A122A" w:rsidRPr="006A6907">
        <w:rPr>
          <w:vertAlign w:val="superscript"/>
        </w:rPr>
        <w:instrText xml:space="preserve"> REF _Ref101453474 \r \h  \* MERGEFORMAT </w:instrText>
      </w:r>
      <w:r w:rsidR="003A122A" w:rsidRPr="00B511E7">
        <w:rPr>
          <w:vertAlign w:val="superscript"/>
        </w:rPr>
      </w:r>
      <w:r w:rsidR="003A122A" w:rsidRPr="00B511E7">
        <w:rPr>
          <w:vertAlign w:val="superscript"/>
        </w:rPr>
        <w:fldChar w:fldCharType="separate"/>
      </w:r>
      <w:r w:rsidR="003A122A" w:rsidRPr="006A6907">
        <w:rPr>
          <w:vertAlign w:val="superscript"/>
        </w:rPr>
        <w:t>[1]</w:t>
      </w:r>
      <w:r w:rsidR="003A122A" w:rsidRPr="00B511E7">
        <w:rPr>
          <w:vertAlign w:val="superscript"/>
        </w:rPr>
        <w:fldChar w:fldCharType="end"/>
      </w:r>
      <w:r w:rsidR="00BE2E5A" w:rsidRPr="006A6907">
        <w:rPr>
          <w:rFonts w:hint="eastAsia"/>
        </w:rPr>
        <w:t>。</w:t>
      </w:r>
      <w:r w:rsidR="00BE2E5A">
        <w:rPr>
          <w:rFonts w:hint="eastAsia"/>
        </w:rPr>
        <w:t>通过对用户进行分类，能够捕捉到这些不同寻常的特征</w:t>
      </w:r>
      <w:r w:rsidR="00BE2E5A" w:rsidRPr="003C20E9">
        <w:rPr>
          <w:rFonts w:hint="eastAsia"/>
        </w:rPr>
        <w:t>，支持</w:t>
      </w:r>
      <w:r w:rsidR="00BE2E5A">
        <w:rPr>
          <w:rFonts w:hint="eastAsia"/>
        </w:rPr>
        <w:t>应用</w:t>
      </w:r>
      <w:r w:rsidR="00BE2E5A" w:rsidRPr="003C20E9">
        <w:rPr>
          <w:rFonts w:hint="eastAsia"/>
        </w:rPr>
        <w:t>软件的后续开发。</w:t>
      </w:r>
      <w:r w:rsidR="003C6874">
        <w:rPr>
          <w:rFonts w:hint="eastAsia"/>
        </w:rPr>
        <w:t>其次，</w:t>
      </w:r>
      <w:r w:rsidR="001C503D" w:rsidRPr="000C39FC">
        <w:rPr>
          <w:rFonts w:hint="eastAsia"/>
        </w:rPr>
        <w:t>用</w:t>
      </w:r>
      <w:r w:rsidR="00BE2E5A">
        <w:rPr>
          <w:rFonts w:hint="eastAsia"/>
        </w:rPr>
        <w:t>户</w:t>
      </w:r>
      <w:r w:rsidR="00BE2E5A" w:rsidRPr="003C20E9">
        <w:rPr>
          <w:rFonts w:hint="eastAsia"/>
        </w:rPr>
        <w:t>评论数据</w:t>
      </w:r>
      <w:r>
        <w:rPr>
          <w:rFonts w:hint="eastAsia"/>
        </w:rPr>
        <w:t>一般</w:t>
      </w:r>
      <w:r w:rsidR="00BE2E5A" w:rsidRPr="003C20E9">
        <w:t>比较复杂，一条评论</w:t>
      </w:r>
      <w:r w:rsidR="000811B0">
        <w:rPr>
          <w:rFonts w:hint="eastAsia"/>
        </w:rPr>
        <w:t>数据</w:t>
      </w:r>
      <w:r w:rsidR="00BE2E5A" w:rsidRPr="003C20E9">
        <w:t>可能</w:t>
      </w:r>
      <w:r w:rsidR="00597C08">
        <w:rPr>
          <w:rFonts w:hint="eastAsia"/>
        </w:rPr>
        <w:t>包含</w:t>
      </w:r>
      <w:r w:rsidR="00BE2E5A" w:rsidRPr="003C20E9">
        <w:t>多种类</w:t>
      </w:r>
      <w:r>
        <w:rPr>
          <w:rFonts w:hint="eastAsia"/>
        </w:rPr>
        <w:t>别</w:t>
      </w:r>
      <w:r w:rsidR="00597C08">
        <w:rPr>
          <w:rFonts w:hint="eastAsia"/>
        </w:rPr>
        <w:t>的信息</w:t>
      </w:r>
      <w:r w:rsidR="00BE2E5A" w:rsidRPr="003C20E9">
        <w:t>（如漏洞报告、功能请求等），</w:t>
      </w:r>
      <w:r w:rsidR="000811B0">
        <w:rPr>
          <w:rFonts w:hint="eastAsia"/>
        </w:rPr>
        <w:t>因此，</w:t>
      </w:r>
      <w:r w:rsidR="00BE2E5A">
        <w:rPr>
          <w:rFonts w:hint="eastAsia"/>
        </w:rPr>
        <w:t>需求分析人员</w:t>
      </w:r>
      <w:r w:rsidR="000811B0" w:rsidRPr="005478BB">
        <w:rPr>
          <w:rFonts w:hint="eastAsia"/>
        </w:rPr>
        <w:t>可以使用自然语言处理等技术</w:t>
      </w:r>
      <w:r w:rsidR="00BE2E5A" w:rsidRPr="003C20E9">
        <w:t>将评论</w:t>
      </w:r>
      <w:r w:rsidR="00BE2E5A" w:rsidRPr="003C20E9">
        <w:rPr>
          <w:rFonts w:hint="eastAsia"/>
        </w:rPr>
        <w:t>以句子或段落为单位</w:t>
      </w:r>
      <w:r w:rsidR="00FD7E49">
        <w:rPr>
          <w:rFonts w:hint="eastAsia"/>
        </w:rPr>
        <w:t>进行预</w:t>
      </w:r>
      <w:r w:rsidR="00BE2E5A" w:rsidRPr="003C20E9">
        <w:t>处理，然后</w:t>
      </w:r>
      <w:r w:rsidR="00BE2E5A" w:rsidRPr="003C20E9">
        <w:rPr>
          <w:rFonts w:hint="eastAsia"/>
        </w:rPr>
        <w:t>按照信息类别进行分类提取</w:t>
      </w:r>
      <w:r w:rsidR="00BE2E5A" w:rsidRPr="003C20E9">
        <w:t>。</w:t>
      </w:r>
    </w:p>
    <w:p w14:paraId="11928204" w14:textId="70D73070" w:rsidR="00BE2E5A" w:rsidRPr="003C20E9" w:rsidRDefault="00BE2E5A" w:rsidP="00770361">
      <w:pPr>
        <w:spacing w:line="360" w:lineRule="auto"/>
        <w:ind w:firstLine="402"/>
      </w:pPr>
      <w:r w:rsidRPr="003C20E9">
        <w:rPr>
          <w:rFonts w:hint="eastAsia"/>
        </w:rPr>
        <w:t>用户评论过滤</w:t>
      </w:r>
      <w:r>
        <w:rPr>
          <w:rFonts w:hint="eastAsia"/>
        </w:rPr>
        <w:t>主要是为了</w:t>
      </w:r>
      <w:r w:rsidRPr="003C20E9">
        <w:t>分类后的用户反馈</w:t>
      </w:r>
      <w:r w:rsidRPr="003C20E9">
        <w:rPr>
          <w:rFonts w:hint="eastAsia"/>
        </w:rPr>
        <w:t>数据</w:t>
      </w:r>
      <w:r w:rsidRPr="003C20E9">
        <w:t>可以被更高效地处理，</w:t>
      </w:r>
      <w:r w:rsidR="00B65DBC" w:rsidRPr="003C20E9">
        <w:t>直接过滤掉</w:t>
      </w:r>
      <w:r>
        <w:rPr>
          <w:rFonts w:hint="eastAsia"/>
        </w:rPr>
        <w:t>简短的</w:t>
      </w:r>
      <w:r w:rsidRPr="003C20E9">
        <w:t>评分型评论</w:t>
      </w:r>
      <w:r w:rsidR="00B65DBC">
        <w:rPr>
          <w:rFonts w:hint="eastAsia"/>
        </w:rPr>
        <w:t>后</w:t>
      </w:r>
      <w:r w:rsidR="00395157">
        <w:rPr>
          <w:rFonts w:hint="eastAsia"/>
        </w:rPr>
        <w:t>，</w:t>
      </w:r>
      <w:r w:rsidR="00B65DBC">
        <w:rPr>
          <w:rFonts w:hint="eastAsia"/>
        </w:rPr>
        <w:t>将分类</w:t>
      </w:r>
      <w:r>
        <w:rPr>
          <w:rFonts w:hint="eastAsia"/>
        </w:rPr>
        <w:t>数据</w:t>
      </w:r>
      <w:r w:rsidR="00B65DBC">
        <w:rPr>
          <w:rFonts w:hint="eastAsia"/>
        </w:rPr>
        <w:t>交由</w:t>
      </w:r>
      <w:r>
        <w:rPr>
          <w:rFonts w:hint="eastAsia"/>
        </w:rPr>
        <w:t>项目</w:t>
      </w:r>
      <w:r w:rsidR="00B65DBC">
        <w:rPr>
          <w:rFonts w:hint="eastAsia"/>
        </w:rPr>
        <w:t>团队</w:t>
      </w:r>
      <w:r w:rsidR="001B2446">
        <w:rPr>
          <w:rFonts w:hint="eastAsia"/>
        </w:rPr>
        <w:t>中相应</w:t>
      </w:r>
      <w:r w:rsidR="00395157">
        <w:rPr>
          <w:rFonts w:hint="eastAsia"/>
        </w:rPr>
        <w:t>的</w:t>
      </w:r>
      <w:r>
        <w:rPr>
          <w:rFonts w:hint="eastAsia"/>
        </w:rPr>
        <w:t>人员</w:t>
      </w:r>
      <w:r w:rsidR="00395157">
        <w:rPr>
          <w:rFonts w:hint="eastAsia"/>
        </w:rPr>
        <w:t>进行</w:t>
      </w:r>
      <w:r w:rsidRPr="003C20E9">
        <w:t>处理。</w:t>
      </w:r>
      <w:r>
        <w:rPr>
          <w:rFonts w:hint="eastAsia"/>
        </w:rPr>
        <w:t>例如，</w:t>
      </w:r>
      <w:r w:rsidRPr="003C20E9">
        <w:t>报告漏洞的反馈</w:t>
      </w:r>
      <w:r>
        <w:rPr>
          <w:rFonts w:hint="eastAsia"/>
        </w:rPr>
        <w:t>数据</w:t>
      </w:r>
      <w:r w:rsidRPr="003C20E9">
        <w:t>交给开发</w:t>
      </w:r>
      <w:r>
        <w:rPr>
          <w:rFonts w:hint="eastAsia"/>
        </w:rPr>
        <w:t>人员</w:t>
      </w:r>
      <w:r w:rsidRPr="003C20E9">
        <w:t>和安全团队</w:t>
      </w:r>
      <w:r>
        <w:rPr>
          <w:rFonts w:hint="eastAsia"/>
        </w:rPr>
        <w:t>进行</w:t>
      </w:r>
      <w:r w:rsidRPr="003C20E9">
        <w:t>高优先级处理，</w:t>
      </w:r>
      <w:r>
        <w:rPr>
          <w:rFonts w:hint="eastAsia"/>
        </w:rPr>
        <w:t>而</w:t>
      </w:r>
      <w:r w:rsidRPr="003C20E9">
        <w:t>功能</w:t>
      </w:r>
      <w:r>
        <w:rPr>
          <w:rFonts w:hint="eastAsia"/>
        </w:rPr>
        <w:t>需求</w:t>
      </w:r>
      <w:r w:rsidRPr="003C20E9">
        <w:t>、用户体验相关的反馈</w:t>
      </w:r>
      <w:r>
        <w:rPr>
          <w:rFonts w:hint="eastAsia"/>
        </w:rPr>
        <w:t>数据</w:t>
      </w:r>
      <w:r w:rsidRPr="003C20E9">
        <w:t>则交给需求分析人员和产品</w:t>
      </w:r>
      <w:r w:rsidR="00B65DBC">
        <w:rPr>
          <w:rFonts w:hint="eastAsia"/>
        </w:rPr>
        <w:t>设计人员</w:t>
      </w:r>
      <w:r w:rsidRPr="003C20E9">
        <w:t>来讨论</w:t>
      </w:r>
      <w:r>
        <w:rPr>
          <w:rFonts w:hint="eastAsia"/>
        </w:rPr>
        <w:t>以确定</w:t>
      </w:r>
      <w:r w:rsidRPr="003C20E9">
        <w:t>未来版本</w:t>
      </w:r>
      <w:r w:rsidRPr="003C20E9">
        <w:rPr>
          <w:rFonts w:hint="eastAsia"/>
        </w:rPr>
        <w:t>的</w:t>
      </w:r>
      <w:r w:rsidRPr="003C20E9">
        <w:t>迭代方案。</w:t>
      </w:r>
    </w:p>
    <w:p w14:paraId="3C9293BE" w14:textId="33360BC0" w:rsidR="00BE2E5A" w:rsidRPr="0021194D" w:rsidRDefault="00BE2E5A" w:rsidP="00770361">
      <w:pPr>
        <w:spacing w:line="360" w:lineRule="auto"/>
        <w:ind w:firstLine="402"/>
      </w:pPr>
      <w:r w:rsidRPr="003C20E9">
        <w:rPr>
          <w:rFonts w:hint="eastAsia"/>
        </w:rPr>
        <w:t>用户</w:t>
      </w:r>
      <w:r w:rsidRPr="003C20E9">
        <w:t>评论摘要</w:t>
      </w:r>
      <w:bookmarkStart w:id="57" w:name="_Toc75128230"/>
      <w:bookmarkStart w:id="58" w:name="_Toc79140019"/>
      <w:r>
        <w:rPr>
          <w:rFonts w:hint="eastAsia"/>
        </w:rPr>
        <w:t>生成</w:t>
      </w:r>
      <w:r w:rsidRPr="003C20E9">
        <w:rPr>
          <w:rFonts w:hint="eastAsia"/>
        </w:rPr>
        <w:t>方法</w:t>
      </w:r>
      <w:r>
        <w:rPr>
          <w:rFonts w:hint="eastAsia"/>
        </w:rPr>
        <w:t>主要包括</w:t>
      </w:r>
      <w:r w:rsidRPr="003C20E9">
        <w:t>基于应用功能的</w:t>
      </w:r>
      <w:r w:rsidRPr="003C20E9">
        <w:rPr>
          <w:rFonts w:hint="eastAsia"/>
        </w:rPr>
        <w:t>摘要</w:t>
      </w:r>
      <w:r w:rsidRPr="003C20E9">
        <w:t>和基于主题的</w:t>
      </w:r>
      <w:r w:rsidRPr="003C20E9">
        <w:rPr>
          <w:rFonts w:hint="eastAsia"/>
        </w:rPr>
        <w:t>摘要</w:t>
      </w:r>
      <w:r>
        <w:rPr>
          <w:rFonts w:hint="eastAsia"/>
        </w:rPr>
        <w:t>两类：</w:t>
      </w:r>
      <w:r w:rsidRPr="003C20E9">
        <w:t>基于应用功能的摘要</w:t>
      </w:r>
      <w:r>
        <w:rPr>
          <w:rFonts w:hint="eastAsia"/>
        </w:rPr>
        <w:t>生成</w:t>
      </w:r>
      <w:r w:rsidRPr="003C20E9">
        <w:rPr>
          <w:rFonts w:hint="eastAsia"/>
        </w:rPr>
        <w:t>方法</w:t>
      </w:r>
      <w:r w:rsidRPr="003C20E9">
        <w:t>主要使用自然语言处理和情感分析</w:t>
      </w:r>
      <w:r w:rsidR="002A52DD">
        <w:rPr>
          <w:rFonts w:hint="eastAsia"/>
        </w:rPr>
        <w:t>技术，</w:t>
      </w:r>
      <w:r w:rsidRPr="003C20E9">
        <w:t>将用户评论中每个应用功能</w:t>
      </w:r>
      <w:r>
        <w:rPr>
          <w:rFonts w:hint="eastAsia"/>
        </w:rPr>
        <w:t>进行</w:t>
      </w:r>
      <w:r w:rsidRPr="003C20E9">
        <w:t>提取并</w:t>
      </w:r>
      <w:r>
        <w:rPr>
          <w:rFonts w:hint="eastAsia"/>
        </w:rPr>
        <w:t>生成</w:t>
      </w:r>
      <w:r w:rsidRPr="003C20E9">
        <w:t>摘要</w:t>
      </w:r>
      <w:r>
        <w:rPr>
          <w:rFonts w:hint="eastAsia"/>
        </w:rPr>
        <w:t>，</w:t>
      </w:r>
      <w:r w:rsidRPr="003C20E9">
        <w:t>这种方法</w:t>
      </w:r>
      <w:r>
        <w:rPr>
          <w:rFonts w:hint="eastAsia"/>
        </w:rPr>
        <w:t>能够</w:t>
      </w:r>
      <w:r w:rsidRPr="003C20E9">
        <w:t>帮助开发团队</w:t>
      </w:r>
      <w:r>
        <w:rPr>
          <w:rFonts w:hint="eastAsia"/>
        </w:rPr>
        <w:t>了解</w:t>
      </w:r>
      <w:r w:rsidRPr="003C20E9">
        <w:t>用户</w:t>
      </w:r>
      <w:r>
        <w:rPr>
          <w:rFonts w:hint="eastAsia"/>
        </w:rPr>
        <w:t>更关心</w:t>
      </w:r>
      <w:r w:rsidRPr="003C20E9">
        <w:t>什么功能</w:t>
      </w:r>
      <w:r>
        <w:rPr>
          <w:rFonts w:hint="eastAsia"/>
        </w:rPr>
        <w:t>点</w:t>
      </w:r>
      <w:r w:rsidRPr="003C20E9">
        <w:t>，</w:t>
      </w:r>
      <w:r>
        <w:t>更</w:t>
      </w:r>
      <w:r w:rsidRPr="003C20E9">
        <w:t>喜欢或</w:t>
      </w:r>
      <w:r>
        <w:rPr>
          <w:rFonts w:hint="eastAsia"/>
        </w:rPr>
        <w:t>更</w:t>
      </w:r>
      <w:r>
        <w:t>讨厌</w:t>
      </w:r>
      <w:r>
        <w:rPr>
          <w:rFonts w:hint="eastAsia"/>
        </w:rPr>
        <w:t>哪些</w:t>
      </w:r>
      <w:r w:rsidRPr="003C20E9">
        <w:t>功能</w:t>
      </w:r>
      <w:r>
        <w:rPr>
          <w:rFonts w:hint="eastAsia"/>
        </w:rPr>
        <w:t>点，由此</w:t>
      </w:r>
      <w:r w:rsidRPr="003C20E9">
        <w:t>确定</w:t>
      </w:r>
      <w:r>
        <w:rPr>
          <w:rFonts w:hint="eastAsia"/>
        </w:rPr>
        <w:t>不同</w:t>
      </w:r>
      <w:r w:rsidRPr="003C20E9">
        <w:t>功能</w:t>
      </w:r>
      <w:r>
        <w:rPr>
          <w:rFonts w:hint="eastAsia"/>
        </w:rPr>
        <w:t>模块</w:t>
      </w:r>
      <w:r>
        <w:t>的重要性和未来版本迭代中开发的优先级</w:t>
      </w:r>
      <w:r>
        <w:rPr>
          <w:rFonts w:hint="eastAsia"/>
        </w:rPr>
        <w:t>；</w:t>
      </w:r>
      <w:r w:rsidRPr="003C20E9">
        <w:t>基于主题的摘要</w:t>
      </w:r>
      <w:r>
        <w:rPr>
          <w:rFonts w:hint="eastAsia"/>
        </w:rPr>
        <w:t>生成</w:t>
      </w:r>
      <w:r w:rsidRPr="003C20E9">
        <w:rPr>
          <w:rFonts w:hint="eastAsia"/>
        </w:rPr>
        <w:t>方法</w:t>
      </w:r>
      <w:r>
        <w:rPr>
          <w:rFonts w:hint="eastAsia"/>
        </w:rPr>
        <w:t>一般</w:t>
      </w:r>
      <w:r w:rsidRPr="003C20E9">
        <w:t>使用主题建模和情感分析方法从评论中提取出主题词并进行情感分类</w:t>
      </w:r>
      <w:r>
        <w:rPr>
          <w:rFonts w:hint="eastAsia"/>
        </w:rPr>
        <w:t>，</w:t>
      </w:r>
      <w:r w:rsidRPr="003C20E9">
        <w:t>主题可以是整个版本、应用程序、价格或支持服务的质量。</w:t>
      </w:r>
    </w:p>
    <w:p w14:paraId="5E3AB404" w14:textId="77777777" w:rsidR="00BE2E5A" w:rsidRPr="0021194D" w:rsidRDefault="00BE2E5A" w:rsidP="00770361">
      <w:pPr>
        <w:autoSpaceDE w:val="0"/>
        <w:autoSpaceDN w:val="0"/>
        <w:spacing w:line="360" w:lineRule="auto"/>
        <w:ind w:firstLineChars="200" w:firstLine="401"/>
        <w:textAlignment w:val="auto"/>
      </w:pPr>
      <w:bookmarkStart w:id="59" w:name="_Toc79268997"/>
      <w:r w:rsidRPr="00770361">
        <w:rPr>
          <w:rFonts w:hint="eastAsia"/>
          <w:b/>
          <w:bCs/>
        </w:rPr>
        <w:t xml:space="preserve">2. </w:t>
      </w:r>
      <w:r w:rsidRPr="00770361">
        <w:rPr>
          <w:rFonts w:ascii="楷体" w:eastAsia="楷体" w:hAnsi="楷体"/>
          <w:b/>
        </w:rPr>
        <w:t>隐式反馈</w:t>
      </w:r>
      <w:bookmarkEnd w:id="57"/>
      <w:r w:rsidRPr="00770361">
        <w:rPr>
          <w:rFonts w:ascii="楷体" w:eastAsia="楷体" w:hAnsi="楷体" w:hint="eastAsia"/>
          <w:b/>
        </w:rPr>
        <w:t>数据</w:t>
      </w:r>
      <w:bookmarkEnd w:id="58"/>
      <w:bookmarkEnd w:id="59"/>
    </w:p>
    <w:p w14:paraId="0D18EF0C" w14:textId="19C7D22A" w:rsidR="00BE2E5A" w:rsidRPr="003C20E9" w:rsidRDefault="001D012F" w:rsidP="00770361">
      <w:pPr>
        <w:spacing w:line="360" w:lineRule="auto"/>
        <w:ind w:firstLine="402"/>
      </w:pPr>
      <w:r>
        <w:rPr>
          <w:rFonts w:hint="eastAsia"/>
        </w:rPr>
        <w:t>显</w:t>
      </w:r>
      <w:r w:rsidR="00DF3B4B">
        <w:rPr>
          <w:rFonts w:hint="eastAsia"/>
        </w:rPr>
        <w:t>式</w:t>
      </w:r>
      <w:r w:rsidRPr="003C20E9">
        <w:t>用户反馈</w:t>
      </w:r>
      <w:r w:rsidRPr="003C20E9">
        <w:rPr>
          <w:rFonts w:hint="eastAsia"/>
        </w:rPr>
        <w:t>数据</w:t>
      </w:r>
      <w:r w:rsidR="00DF3B4B">
        <w:rPr>
          <w:rFonts w:hint="eastAsia"/>
        </w:rPr>
        <w:t>在</w:t>
      </w:r>
      <w:r w:rsidR="00BE2E5A" w:rsidRPr="003C20E9">
        <w:t>缺乏上下文</w:t>
      </w:r>
      <w:r w:rsidR="00DF3B4B">
        <w:rPr>
          <w:rFonts w:hint="eastAsia"/>
        </w:rPr>
        <w:t>内容的情况下</w:t>
      </w:r>
      <w:r w:rsidR="00BE2E5A">
        <w:rPr>
          <w:rFonts w:hint="eastAsia"/>
        </w:rPr>
        <w:t>通常</w:t>
      </w:r>
      <w:r w:rsidR="00BE2E5A" w:rsidRPr="003C20E9">
        <w:t>对开发</w:t>
      </w:r>
      <w:r w:rsidR="00BE2E5A">
        <w:rPr>
          <w:rFonts w:hint="eastAsia"/>
        </w:rPr>
        <w:t>人员</w:t>
      </w:r>
      <w:r w:rsidR="00BE2E5A" w:rsidRPr="003C20E9">
        <w:t>的帮助并不大</w:t>
      </w:r>
      <w:r w:rsidR="00BE2E5A">
        <w:rPr>
          <w:rFonts w:hint="eastAsia"/>
        </w:rPr>
        <w:t>，比如一些</w:t>
      </w:r>
      <w:r w:rsidR="00BE2E5A" w:rsidRPr="003C20E9">
        <w:t>负面</w:t>
      </w:r>
      <w:r w:rsidR="00BE2E5A">
        <w:rPr>
          <w:rFonts w:hint="eastAsia"/>
        </w:rPr>
        <w:t>的显示</w:t>
      </w:r>
      <w:r w:rsidR="00BE2E5A" w:rsidRPr="003C20E9">
        <w:t>反馈</w:t>
      </w:r>
      <w:r w:rsidR="00BE2E5A" w:rsidRPr="003C20E9">
        <w:rPr>
          <w:rFonts w:hint="eastAsia"/>
        </w:rPr>
        <w:t>数据往往</w:t>
      </w:r>
      <w:r w:rsidR="00BE2E5A" w:rsidRPr="003C20E9">
        <w:t>只包含一些情感宣泄的短评论</w:t>
      </w:r>
      <w:r w:rsidR="003269E1">
        <w:rPr>
          <w:rFonts w:hint="eastAsia"/>
        </w:rPr>
        <w:t>。</w:t>
      </w:r>
      <w:r w:rsidR="00BE2E5A">
        <w:rPr>
          <w:rFonts w:hint="eastAsia"/>
        </w:rPr>
        <w:t>用户的</w:t>
      </w:r>
      <w:r w:rsidR="00BE2E5A" w:rsidRPr="003C20E9">
        <w:t>使用数据</w:t>
      </w:r>
      <w:r w:rsidR="00BE2E5A">
        <w:rPr>
          <w:rFonts w:hint="eastAsia"/>
        </w:rPr>
        <w:t>以及</w:t>
      </w:r>
      <w:r w:rsidR="00BE2E5A" w:rsidRPr="003C20E9">
        <w:t>交互历史</w:t>
      </w:r>
      <w:r w:rsidR="00DF3B4B">
        <w:rPr>
          <w:rFonts w:hint="eastAsia"/>
        </w:rPr>
        <w:t>通常被包含在隐式反馈数据中，</w:t>
      </w:r>
      <w:r w:rsidR="00BE2E5A" w:rsidRPr="003C20E9">
        <w:t>能够帮助开发</w:t>
      </w:r>
      <w:r w:rsidR="00BE2E5A">
        <w:rPr>
          <w:rFonts w:hint="eastAsia"/>
        </w:rPr>
        <w:t>人员更好</w:t>
      </w:r>
      <w:r w:rsidR="00BE2E5A" w:rsidRPr="003C20E9">
        <w:t>理解用户</w:t>
      </w:r>
      <w:r w:rsidR="00BE2E5A">
        <w:rPr>
          <w:rFonts w:hint="eastAsia"/>
        </w:rPr>
        <w:t>当时</w:t>
      </w:r>
      <w:r w:rsidR="00BE2E5A">
        <w:t>所处</w:t>
      </w:r>
      <w:r w:rsidR="00BE2E5A" w:rsidRPr="003C20E9">
        <w:t>情境</w:t>
      </w:r>
      <w:r w:rsidR="00BE2E5A" w:rsidRPr="003C20E9">
        <w:rPr>
          <w:rFonts w:hint="eastAsia"/>
        </w:rPr>
        <w:t>，</w:t>
      </w:r>
      <w:r w:rsidR="00BE2E5A" w:rsidRPr="003C20E9">
        <w:t>这些</w:t>
      </w:r>
      <w:r w:rsidR="00BE2E5A">
        <w:rPr>
          <w:rFonts w:hint="eastAsia"/>
        </w:rPr>
        <w:t>数据</w:t>
      </w:r>
      <w:r w:rsidR="00BE2E5A" w:rsidRPr="003C20E9">
        <w:t>相对</w:t>
      </w:r>
      <w:r w:rsidR="00BE2E5A">
        <w:rPr>
          <w:rFonts w:hint="eastAsia"/>
        </w:rPr>
        <w:t>于</w:t>
      </w:r>
      <w:r w:rsidR="00BE2E5A">
        <w:t>主观的显式</w:t>
      </w:r>
      <w:r w:rsidR="00BE2E5A" w:rsidRPr="003C20E9">
        <w:t>反馈</w:t>
      </w:r>
      <w:r w:rsidR="00BE2E5A" w:rsidRPr="003C20E9">
        <w:rPr>
          <w:rFonts w:hint="eastAsia"/>
        </w:rPr>
        <w:t>数据</w:t>
      </w:r>
      <w:r w:rsidR="00BE2E5A">
        <w:rPr>
          <w:rFonts w:hint="eastAsia"/>
        </w:rPr>
        <w:t>更加客观和合理</w:t>
      </w:r>
      <w:r w:rsidR="00BE2E5A" w:rsidRPr="003C20E9">
        <w:t>。</w:t>
      </w:r>
    </w:p>
    <w:p w14:paraId="109760ED" w14:textId="6862985B" w:rsidR="00BE2E5A" w:rsidRPr="001D2C4F" w:rsidRDefault="00DF3B4B" w:rsidP="00770361">
      <w:pPr>
        <w:spacing w:line="360" w:lineRule="auto"/>
        <w:ind w:firstLine="402"/>
      </w:pPr>
      <w:commentRangeStart w:id="60"/>
      <w:r w:rsidRPr="003C20E9">
        <w:t>隐式反馈</w:t>
      </w:r>
      <w:r w:rsidRPr="003C20E9">
        <w:rPr>
          <w:rFonts w:hint="eastAsia"/>
        </w:rPr>
        <w:t>数据</w:t>
      </w:r>
      <w:r w:rsidR="00BE2E5A" w:rsidRPr="003C20E9">
        <w:t>也需要通过分析、过滤、摘要和可视化</w:t>
      </w:r>
      <w:r w:rsidR="00BE2E5A">
        <w:rPr>
          <w:rFonts w:hint="eastAsia"/>
        </w:rPr>
        <w:t>等过程才能够为开发人员</w:t>
      </w:r>
      <w:r w:rsidR="00BE2E5A" w:rsidRPr="003C20E9">
        <w:t>提供可用</w:t>
      </w:r>
      <w:r w:rsidR="00BE2E5A">
        <w:rPr>
          <w:rFonts w:hint="eastAsia"/>
        </w:rPr>
        <w:t>的</w:t>
      </w:r>
      <w:r w:rsidR="00BE2E5A" w:rsidRPr="003C20E9">
        <w:rPr>
          <w:rFonts w:hint="eastAsia"/>
        </w:rPr>
        <w:t>反馈</w:t>
      </w:r>
      <w:r w:rsidR="00BE2E5A" w:rsidRPr="003C20E9">
        <w:t>信息。隐式反馈</w:t>
      </w:r>
      <w:r w:rsidR="00BE2E5A" w:rsidRPr="003C20E9">
        <w:rPr>
          <w:rFonts w:hint="eastAsia"/>
        </w:rPr>
        <w:t>数据</w:t>
      </w:r>
      <w:r w:rsidR="00BE2E5A">
        <w:rPr>
          <w:rFonts w:hint="eastAsia"/>
        </w:rPr>
        <w:t>可以</w:t>
      </w:r>
      <w:r w:rsidR="00BE2E5A" w:rsidRPr="003C20E9">
        <w:t>包括用户点击事件、用户接口交互等</w:t>
      </w:r>
      <w:r w:rsidR="00BE2E5A">
        <w:rPr>
          <w:rFonts w:hint="eastAsia"/>
        </w:rPr>
        <w:t>等</w:t>
      </w:r>
      <w:r w:rsidR="00BE2E5A" w:rsidRPr="003C20E9">
        <w:t>，</w:t>
      </w:r>
      <w:r w:rsidR="00294B67">
        <w:rPr>
          <w:rFonts w:hint="eastAsia"/>
        </w:rPr>
        <w:t>其中</w:t>
      </w:r>
      <w:r w:rsidR="00BE2E5A" w:rsidRPr="003C20E9">
        <w:t>图形化的元素通常与特定应用功能、组件或需求有</w:t>
      </w:r>
      <w:r w:rsidR="00BE2E5A">
        <w:rPr>
          <w:rFonts w:hint="eastAsia"/>
        </w:rPr>
        <w:t>直接</w:t>
      </w:r>
      <w:r w:rsidR="00BE2E5A" w:rsidRPr="003C20E9">
        <w:t>关联</w:t>
      </w:r>
      <w:r w:rsidR="00294B67">
        <w:rPr>
          <w:rFonts w:hint="eastAsia"/>
        </w:rPr>
        <w:t>，</w:t>
      </w:r>
      <w:r w:rsidR="00BE2E5A">
        <w:rPr>
          <w:rFonts w:hint="eastAsia"/>
        </w:rPr>
        <w:t>在</w:t>
      </w:r>
      <w:r w:rsidR="00BE2E5A" w:rsidRPr="003C20E9">
        <w:t>没有显式反馈</w:t>
      </w:r>
      <w:r w:rsidR="00BE2E5A">
        <w:rPr>
          <w:rFonts w:hint="eastAsia"/>
        </w:rPr>
        <w:t>数据的情况下</w:t>
      </w:r>
      <w:r w:rsidR="00BE2E5A" w:rsidRPr="003C20E9">
        <w:t>，通过对这些</w:t>
      </w:r>
      <w:r w:rsidR="00BE2E5A" w:rsidRPr="00EC3388">
        <w:rPr>
          <w:rFonts w:hint="eastAsia"/>
        </w:rPr>
        <w:t>隐式反馈数据</w:t>
      </w:r>
      <w:r w:rsidR="00BE2E5A" w:rsidRPr="003C20E9">
        <w:t>的分析也能帮助</w:t>
      </w:r>
      <w:r w:rsidR="00BE2E5A">
        <w:rPr>
          <w:rFonts w:hint="eastAsia"/>
        </w:rPr>
        <w:t>相关人员</w:t>
      </w:r>
      <w:r w:rsidR="00BE2E5A" w:rsidRPr="003C20E9">
        <w:t>做出需求决策。</w:t>
      </w:r>
      <w:commentRangeEnd w:id="60"/>
      <w:r w:rsidR="007A3E4D">
        <w:rPr>
          <w:rStyle w:val="aff1"/>
        </w:rPr>
        <w:commentReference w:id="60"/>
      </w:r>
    </w:p>
    <w:p w14:paraId="1A6E151A" w14:textId="7847D140" w:rsidR="00BE2E5A" w:rsidRDefault="00BE2E5A" w:rsidP="00BE2E5A">
      <w:pPr>
        <w:pStyle w:val="31"/>
      </w:pPr>
      <w:bookmarkStart w:id="61" w:name="_Toc75128231"/>
      <w:bookmarkStart w:id="62" w:name="_Toc79140020"/>
      <w:bookmarkStart w:id="63" w:name="_Toc79268998"/>
      <w:r w:rsidRPr="00DF5A85">
        <w:rPr>
          <w:rFonts w:hint="eastAsia"/>
          <w:bCs/>
        </w:rPr>
        <w:lastRenderedPageBreak/>
        <w:t>1</w:t>
      </w:r>
      <w:r w:rsidR="00DF5A85" w:rsidRPr="00DF5A85">
        <w:rPr>
          <w:bCs/>
        </w:rPr>
        <w:t>8</w:t>
      </w:r>
      <w:r w:rsidRPr="00DF5A85">
        <w:rPr>
          <w:bCs/>
        </w:rPr>
        <w:t>.1.3</w:t>
      </w:r>
      <w:r>
        <w:rPr>
          <w:rFonts w:hint="eastAsia"/>
        </w:rPr>
        <w:t xml:space="preserve"> </w:t>
      </w:r>
      <w:r w:rsidRPr="003C20E9">
        <w:rPr>
          <w:rFonts w:hint="eastAsia"/>
        </w:rPr>
        <w:t>软件</w:t>
      </w:r>
      <w:r w:rsidRPr="003C20E9">
        <w:t>需求预测模型</w:t>
      </w:r>
      <w:bookmarkEnd w:id="61"/>
      <w:bookmarkEnd w:id="62"/>
      <w:bookmarkEnd w:id="63"/>
    </w:p>
    <w:p w14:paraId="0C2C5858" w14:textId="6C20E1CA" w:rsidR="00BE2E5A" w:rsidRPr="00940EA5" w:rsidRDefault="00BE2E5A" w:rsidP="00770361">
      <w:pPr>
        <w:spacing w:line="360" w:lineRule="auto"/>
        <w:ind w:firstLine="402"/>
        <w:rPr>
          <w:b/>
        </w:rPr>
      </w:pPr>
      <w:r w:rsidRPr="00E20C23">
        <w:t>软件功能</w:t>
      </w:r>
      <w:r w:rsidRPr="00E20C23">
        <w:rPr>
          <w:rFonts w:hint="eastAsia"/>
        </w:rPr>
        <w:t>是否能够按计划完成迭代</w:t>
      </w:r>
      <w:r w:rsidRPr="00E20C23">
        <w:t>非常重要</w:t>
      </w:r>
      <w:r w:rsidRPr="00E20C23">
        <w:rPr>
          <w:rFonts w:hint="eastAsia"/>
        </w:rPr>
        <w:t>，</w:t>
      </w:r>
      <w:r w:rsidR="006A6FE9">
        <w:rPr>
          <w:rFonts w:hint="eastAsia"/>
        </w:rPr>
        <w:t>在软件研发的迭代过程中</w:t>
      </w:r>
      <w:r w:rsidR="006A6FE9" w:rsidRPr="003C20E9">
        <w:t>频繁</w:t>
      </w:r>
      <w:r w:rsidR="006A6FE9" w:rsidRPr="003C20E9">
        <w:rPr>
          <w:rFonts w:hint="eastAsia"/>
        </w:rPr>
        <w:t>且稳定的软件功能</w:t>
      </w:r>
      <w:r w:rsidR="006A6FE9" w:rsidRPr="003C20E9">
        <w:t>发布能够给</w:t>
      </w:r>
      <w:r w:rsidR="006A6FE9" w:rsidRPr="003C20E9">
        <w:rPr>
          <w:rFonts w:hint="eastAsia"/>
        </w:rPr>
        <w:t>软件开发</w:t>
      </w:r>
      <w:r w:rsidR="006A6FE9">
        <w:rPr>
          <w:rFonts w:hint="eastAsia"/>
        </w:rPr>
        <w:t>团队</w:t>
      </w:r>
      <w:r w:rsidR="006A6FE9" w:rsidRPr="003C20E9">
        <w:rPr>
          <w:rFonts w:hint="eastAsia"/>
        </w:rPr>
        <w:t>或个人</w:t>
      </w:r>
      <w:r w:rsidR="006A6FE9" w:rsidRPr="003C20E9">
        <w:t>带来更多价值。</w:t>
      </w:r>
      <w:r w:rsidR="006A6FE9">
        <w:rPr>
          <w:rFonts w:hint="eastAsia"/>
        </w:rPr>
        <w:t>但是目前大量的</w:t>
      </w:r>
      <w:r w:rsidRPr="00E20C23">
        <w:t>研究发现高级需求</w:t>
      </w:r>
      <w:r>
        <w:rPr>
          <w:rFonts w:hint="eastAsia"/>
        </w:rPr>
        <w:t>（区别于</w:t>
      </w:r>
      <w:r>
        <w:rPr>
          <w:rFonts w:hint="eastAsia"/>
        </w:rPr>
        <w:t>bug</w:t>
      </w:r>
      <w:r>
        <w:rPr>
          <w:rFonts w:hint="eastAsia"/>
        </w:rPr>
        <w:t>修复等一般性需求）并</w:t>
      </w:r>
      <w:r w:rsidRPr="00E20C23">
        <w:t>没有</w:t>
      </w:r>
      <w:r w:rsidRPr="00E20C23">
        <w:rPr>
          <w:rFonts w:hint="eastAsia"/>
        </w:rPr>
        <w:t>按计划进行迭代，</w:t>
      </w:r>
      <w:r w:rsidRPr="00E20C23">
        <w:t>通常</w:t>
      </w:r>
      <w:r w:rsidRPr="00E20C23">
        <w:rPr>
          <w:rFonts w:hint="eastAsia"/>
        </w:rPr>
        <w:t>会</w:t>
      </w:r>
      <w:r w:rsidRPr="00E20C23">
        <w:t>被移到下一个版本中，或者返回到产品</w:t>
      </w:r>
      <w:r w:rsidRPr="00E20C23">
        <w:rPr>
          <w:rFonts w:hint="eastAsia"/>
        </w:rPr>
        <w:t>的待开发功能列表之</w:t>
      </w:r>
      <w:r w:rsidRPr="00E20C23">
        <w:t>中。</w:t>
      </w:r>
      <w:r w:rsidR="002348E5">
        <w:rPr>
          <w:rFonts w:hint="eastAsia"/>
        </w:rPr>
        <w:t>基于机器学习与</w:t>
      </w:r>
      <w:r w:rsidR="002348E5" w:rsidRPr="00E20C23">
        <w:rPr>
          <w:rFonts w:hint="eastAsia"/>
        </w:rPr>
        <w:t>海量数据</w:t>
      </w:r>
      <w:r w:rsidR="002348E5">
        <w:rPr>
          <w:rFonts w:hint="eastAsia"/>
        </w:rPr>
        <w:t>的软件需求预测</w:t>
      </w:r>
      <w:r w:rsidR="002348E5" w:rsidRPr="00E20C23">
        <w:rPr>
          <w:rFonts w:hint="eastAsia"/>
        </w:rPr>
        <w:t>模型</w:t>
      </w:r>
      <w:r w:rsidR="002348E5">
        <w:rPr>
          <w:rFonts w:hint="eastAsia"/>
        </w:rPr>
        <w:t>具有很好的</w:t>
      </w:r>
      <w:r w:rsidR="006A5D96">
        <w:rPr>
          <w:rFonts w:hint="eastAsia"/>
        </w:rPr>
        <w:t>预测</w:t>
      </w:r>
      <w:r w:rsidR="00227641">
        <w:rPr>
          <w:rFonts w:hint="eastAsia"/>
        </w:rPr>
        <w:t>效果</w:t>
      </w:r>
      <w:r w:rsidRPr="00E20C23">
        <w:rPr>
          <w:rFonts w:hint="eastAsia"/>
        </w:rPr>
        <w:t>。</w:t>
      </w:r>
    </w:p>
    <w:p w14:paraId="28D5EF89" w14:textId="455BC476" w:rsidR="00BE2E5A" w:rsidRPr="00946479" w:rsidRDefault="004E3BB9" w:rsidP="00770361">
      <w:pPr>
        <w:spacing w:line="360" w:lineRule="auto"/>
        <w:ind w:firstLine="402"/>
      </w:pPr>
      <w:bookmarkStart w:id="64" w:name="_Toc75128232"/>
      <w:bookmarkStart w:id="65" w:name="_Toc79140021"/>
      <w:r w:rsidRPr="003C20E9">
        <w:t>大型</w:t>
      </w:r>
      <w:r>
        <w:rPr>
          <w:rFonts w:hint="eastAsia"/>
        </w:rPr>
        <w:t>软件</w:t>
      </w:r>
      <w:r w:rsidRPr="003C20E9">
        <w:t>项目</w:t>
      </w:r>
      <w:r w:rsidRPr="003C20E9">
        <w:rPr>
          <w:rFonts w:hint="eastAsia"/>
        </w:rPr>
        <w:t>中</w:t>
      </w:r>
      <w:r>
        <w:rPr>
          <w:rFonts w:hint="eastAsia"/>
        </w:rPr>
        <w:t>有</w:t>
      </w:r>
      <w:r w:rsidRPr="003C20E9">
        <w:t>研究人员使用定性和定量相结合的方法</w:t>
      </w:r>
      <w:r>
        <w:rPr>
          <w:rFonts w:hint="eastAsia"/>
        </w:rPr>
        <w:t>分析</w:t>
      </w:r>
      <w:r w:rsidRPr="003C20E9">
        <w:t>高级需求的迭代变化</w:t>
      </w:r>
      <w:r>
        <w:rPr>
          <w:rFonts w:hint="eastAsia"/>
        </w:rPr>
        <w:t>情况，</w:t>
      </w:r>
      <w:r w:rsidR="00BE2E5A" w:rsidRPr="003C20E9">
        <w:t>提出</w:t>
      </w:r>
      <w:r>
        <w:rPr>
          <w:rFonts w:hint="eastAsia"/>
        </w:rPr>
        <w:t>通过需求</w:t>
      </w:r>
      <w:r w:rsidR="00BE2E5A" w:rsidRPr="003C20E9">
        <w:t>预测模型来预测高级需求是否会在其计划的迭代中完成</w:t>
      </w:r>
      <w:r w:rsidR="00BE2E5A" w:rsidRPr="003C20E9">
        <w:rPr>
          <w:rFonts w:hint="eastAsia"/>
        </w:rPr>
        <w:t>，</w:t>
      </w:r>
      <w:r>
        <w:rPr>
          <w:rFonts w:hint="eastAsia"/>
        </w:rPr>
        <w:t>研究表明</w:t>
      </w:r>
      <w:r w:rsidR="007A31C6">
        <w:rPr>
          <w:rFonts w:hint="eastAsia"/>
        </w:rPr>
        <w:t>对于</w:t>
      </w:r>
      <w:r>
        <w:rPr>
          <w:rFonts w:hint="eastAsia"/>
        </w:rPr>
        <w:t>部分需求</w:t>
      </w:r>
      <w:r w:rsidR="007A31C6">
        <w:rPr>
          <w:rFonts w:hint="eastAsia"/>
        </w:rPr>
        <w:t>，</w:t>
      </w:r>
      <w:r>
        <w:rPr>
          <w:rFonts w:hint="eastAsia"/>
        </w:rPr>
        <w:t>其计划的迭代更改了至少三次以上</w:t>
      </w:r>
      <w:r w:rsidR="00BE2E5A" w:rsidRPr="003C20E9">
        <w:rPr>
          <w:rFonts w:hint="eastAsia"/>
        </w:rPr>
        <w:t>。</w:t>
      </w:r>
      <w:r w:rsidR="00BE2E5A">
        <w:rPr>
          <w:rFonts w:hint="eastAsia"/>
        </w:rPr>
        <w:t>此外</w:t>
      </w:r>
      <w:r w:rsidR="00BE2E5A" w:rsidRPr="003C20E9">
        <w:rPr>
          <w:rFonts w:hint="eastAsia"/>
        </w:rPr>
        <w:t>，研究</w:t>
      </w:r>
      <w:r w:rsidR="00C42A48">
        <w:rPr>
          <w:rFonts w:hint="eastAsia"/>
        </w:rPr>
        <w:t>者</w:t>
      </w:r>
      <w:r w:rsidR="00BE2E5A">
        <w:rPr>
          <w:rFonts w:hint="eastAsia"/>
        </w:rPr>
        <w:t>还</w:t>
      </w:r>
      <w:r w:rsidR="00BE2E5A" w:rsidRPr="003C20E9">
        <w:rPr>
          <w:rFonts w:hint="eastAsia"/>
        </w:rPr>
        <w:t>通过建模预测</w:t>
      </w:r>
      <w:r w:rsidR="007D7E99">
        <w:rPr>
          <w:rFonts w:hint="eastAsia"/>
        </w:rPr>
        <w:t>开源</w:t>
      </w:r>
      <w:r w:rsidR="00BE2E5A" w:rsidRPr="003C20E9">
        <w:rPr>
          <w:rFonts w:hint="eastAsia"/>
        </w:rPr>
        <w:t>项目问题</w:t>
      </w:r>
      <w:r w:rsidR="00C42A48">
        <w:rPr>
          <w:rFonts w:hint="eastAsia"/>
        </w:rPr>
        <w:t>（</w:t>
      </w:r>
      <w:r w:rsidR="00C42A48">
        <w:t>issue</w:t>
      </w:r>
      <w:r w:rsidR="00C42A48">
        <w:rPr>
          <w:rFonts w:hint="eastAsia"/>
        </w:rPr>
        <w:t>）</w:t>
      </w:r>
      <w:r w:rsidR="00BE2E5A" w:rsidRPr="003C20E9">
        <w:rPr>
          <w:rFonts w:hint="eastAsia"/>
        </w:rPr>
        <w:t>的解决周期，</w:t>
      </w:r>
      <w:r w:rsidR="00BE2E5A">
        <w:rPr>
          <w:rFonts w:hint="eastAsia"/>
        </w:rPr>
        <w:t>研究人员</w:t>
      </w:r>
      <w:r w:rsidR="00BE2E5A" w:rsidRPr="003C20E9">
        <w:rPr>
          <w:rFonts w:hint="eastAsia"/>
        </w:rPr>
        <w:t>收集了超过</w:t>
      </w:r>
      <w:r w:rsidR="00BE2E5A" w:rsidRPr="003C20E9">
        <w:rPr>
          <w:rFonts w:hint="eastAsia"/>
        </w:rPr>
        <w:t>4</w:t>
      </w:r>
      <w:r w:rsidR="00BE2E5A" w:rsidRPr="003C20E9">
        <w:t>000</w:t>
      </w:r>
      <w:r w:rsidR="00BE2E5A" w:rsidRPr="003C20E9">
        <w:rPr>
          <w:rFonts w:hint="eastAsia"/>
        </w:rPr>
        <w:t>个</w:t>
      </w:r>
      <w:r w:rsidR="007D7E99">
        <w:rPr>
          <w:rFonts w:hint="eastAsia"/>
        </w:rPr>
        <w:t>代码托管平台上开源</w:t>
      </w:r>
      <w:r w:rsidR="00BE2E5A" w:rsidRPr="003C20E9">
        <w:rPr>
          <w:rFonts w:hint="eastAsia"/>
        </w:rPr>
        <w:t>项目的问题数据集，过滤并分析了这些问题的生命周期</w:t>
      </w:r>
      <w:r w:rsidR="00BE2E5A">
        <w:rPr>
          <w:rFonts w:hint="eastAsia"/>
        </w:rPr>
        <w:t>，</w:t>
      </w:r>
      <w:r w:rsidR="00BE2E5A" w:rsidRPr="003C20E9">
        <w:rPr>
          <w:rFonts w:hint="eastAsia"/>
        </w:rPr>
        <w:t>通过提取其静态特征（如问题的创建时间）、动态特征（如问题中的评论数量</w:t>
      </w:r>
      <w:r w:rsidR="00BE2E5A">
        <w:rPr>
          <w:rFonts w:hint="eastAsia"/>
        </w:rPr>
        <w:t>及</w:t>
      </w:r>
      <w:r w:rsidR="00BE2E5A" w:rsidRPr="003C20E9">
        <w:rPr>
          <w:rFonts w:hint="eastAsia"/>
        </w:rPr>
        <w:t>针对问题采取的行动数目）和上下文特征（如相关项目最近的开发活动），</w:t>
      </w:r>
      <w:r w:rsidR="007D25B4">
        <w:rPr>
          <w:rFonts w:hint="eastAsia"/>
        </w:rPr>
        <w:t>构建和训练</w:t>
      </w:r>
      <w:r w:rsidR="00BE2E5A" w:rsidRPr="003C20E9">
        <w:rPr>
          <w:rFonts w:hint="eastAsia"/>
        </w:rPr>
        <w:t>机器学习</w:t>
      </w:r>
      <w:r w:rsidR="00946479">
        <w:rPr>
          <w:rFonts w:hint="eastAsia"/>
        </w:rPr>
        <w:t>模型</w:t>
      </w:r>
      <w:r w:rsidR="007D25B4">
        <w:rPr>
          <w:rFonts w:hint="eastAsia"/>
        </w:rPr>
        <w:t>，</w:t>
      </w:r>
      <w:r w:rsidR="00C42A48">
        <w:rPr>
          <w:rFonts w:hint="eastAsia"/>
        </w:rPr>
        <w:t>预测问题</w:t>
      </w:r>
      <w:r w:rsidR="00BE2E5A" w:rsidRPr="003C20E9">
        <w:rPr>
          <w:rFonts w:hint="eastAsia"/>
        </w:rPr>
        <w:t>完成时间</w:t>
      </w:r>
      <w:r w:rsidR="00BE2E5A">
        <w:rPr>
          <w:rFonts w:hint="eastAsia"/>
        </w:rPr>
        <w:t>，</w:t>
      </w:r>
      <w:r w:rsidR="00BE2E5A" w:rsidRPr="003C20E9">
        <w:rPr>
          <w:rFonts w:hint="eastAsia"/>
        </w:rPr>
        <w:t>为软件后续的需求迭代提供指导</w:t>
      </w:r>
      <w:r w:rsidR="001170E3" w:rsidRPr="004C0371">
        <w:rPr>
          <w:vertAlign w:val="superscript"/>
        </w:rPr>
        <w:fldChar w:fldCharType="begin"/>
      </w:r>
      <w:r w:rsidR="001170E3" w:rsidRPr="004C0371">
        <w:rPr>
          <w:vertAlign w:val="superscript"/>
        </w:rPr>
        <w:instrText xml:space="preserve"> REF _Ref101453474 \r \h </w:instrText>
      </w:r>
      <w:r w:rsidR="001170E3">
        <w:rPr>
          <w:vertAlign w:val="superscript"/>
        </w:rPr>
        <w:instrText xml:space="preserve"> \* MERGEFORMAT </w:instrText>
      </w:r>
      <w:r w:rsidR="001170E3" w:rsidRPr="004C0371">
        <w:rPr>
          <w:vertAlign w:val="superscript"/>
        </w:rPr>
      </w:r>
      <w:r w:rsidR="001170E3" w:rsidRPr="004C0371">
        <w:rPr>
          <w:vertAlign w:val="superscript"/>
        </w:rPr>
        <w:fldChar w:fldCharType="separate"/>
      </w:r>
      <w:r w:rsidR="001170E3" w:rsidRPr="004C0371">
        <w:rPr>
          <w:vertAlign w:val="superscript"/>
        </w:rPr>
        <w:t>[</w:t>
      </w:r>
      <w:r w:rsidR="003A122A">
        <w:rPr>
          <w:vertAlign w:val="superscript"/>
        </w:rPr>
        <w:t>2</w:t>
      </w:r>
      <w:r w:rsidR="001170E3" w:rsidRPr="004C0371">
        <w:rPr>
          <w:vertAlign w:val="superscript"/>
        </w:rPr>
        <w:t>]</w:t>
      </w:r>
      <w:r w:rsidR="001170E3" w:rsidRPr="004C0371">
        <w:rPr>
          <w:vertAlign w:val="superscript"/>
        </w:rPr>
        <w:fldChar w:fldCharType="end"/>
      </w:r>
      <w:r w:rsidR="00BE2E5A" w:rsidRPr="003C20E9">
        <w:rPr>
          <w:rFonts w:hint="eastAsia"/>
        </w:rPr>
        <w:t>。</w:t>
      </w:r>
    </w:p>
    <w:p w14:paraId="32531C2F" w14:textId="568BCD53" w:rsidR="00BE2E5A" w:rsidRPr="003C20E9" w:rsidRDefault="00BE2E5A" w:rsidP="00BE2E5A">
      <w:pPr>
        <w:pStyle w:val="31"/>
      </w:pPr>
      <w:bookmarkStart w:id="66" w:name="_Toc79268999"/>
      <w:r>
        <w:rPr>
          <w:rFonts w:hint="eastAsia"/>
        </w:rPr>
        <w:t>1</w:t>
      </w:r>
      <w:r w:rsidR="00DF5A85">
        <w:t>8</w:t>
      </w:r>
      <w:r>
        <w:rPr>
          <w:rFonts w:hint="eastAsia"/>
        </w:rPr>
        <w:t>.1.4</w:t>
      </w:r>
      <w:r>
        <w:t xml:space="preserve"> </w:t>
      </w:r>
      <w:r w:rsidRPr="003C20E9">
        <w:t>小结</w:t>
      </w:r>
      <w:bookmarkEnd w:id="64"/>
      <w:bookmarkEnd w:id="65"/>
      <w:bookmarkEnd w:id="66"/>
    </w:p>
    <w:p w14:paraId="4C4D008B" w14:textId="23DA8521" w:rsidR="00BE2E5A" w:rsidRPr="00770361" w:rsidRDefault="00BE2E5A" w:rsidP="00770361">
      <w:pPr>
        <w:spacing w:line="360" w:lineRule="auto"/>
        <w:ind w:firstLine="402"/>
      </w:pPr>
      <w:r w:rsidRPr="00280CAC">
        <w:t>针对传统软件</w:t>
      </w:r>
      <w:r>
        <w:rPr>
          <w:rFonts w:hint="eastAsia"/>
        </w:rPr>
        <w:t>工程中的</w:t>
      </w:r>
      <w:r w:rsidRPr="00280CAC">
        <w:t>需求</w:t>
      </w:r>
      <w:r w:rsidR="009E3B98">
        <w:rPr>
          <w:rFonts w:hint="eastAsia"/>
        </w:rPr>
        <w:t>获取</w:t>
      </w:r>
      <w:r>
        <w:rPr>
          <w:rFonts w:hint="eastAsia"/>
        </w:rPr>
        <w:t>问题</w:t>
      </w:r>
      <w:r>
        <w:t>，大数据相关技术能够很好</w:t>
      </w:r>
      <w:r>
        <w:rPr>
          <w:rFonts w:hint="eastAsia"/>
        </w:rPr>
        <w:t>地提高需求预测精度</w:t>
      </w:r>
      <w:r w:rsidRPr="00280CAC">
        <w:t>并在实践中达到令人满意的效果。</w:t>
      </w:r>
      <w:r>
        <w:rPr>
          <w:rFonts w:hint="eastAsia"/>
        </w:rPr>
        <w:t>开发人员</w:t>
      </w:r>
      <w:r w:rsidRPr="00280CAC">
        <w:rPr>
          <w:rFonts w:hint="eastAsia"/>
        </w:rPr>
        <w:t>不再是完全凭借经验和直觉来进行需求决策，而是</w:t>
      </w:r>
      <w:r w:rsidR="00C67F84">
        <w:rPr>
          <w:rFonts w:hint="eastAsia"/>
        </w:rPr>
        <w:t>基于</w:t>
      </w:r>
      <w:r>
        <w:t>数据挖掘技术和机器学习</w:t>
      </w:r>
      <w:r w:rsidR="00D94D7D">
        <w:rPr>
          <w:rFonts w:hint="eastAsia"/>
        </w:rPr>
        <w:t>方法</w:t>
      </w:r>
      <w:r>
        <w:t>以及互联网</w:t>
      </w:r>
      <w:r>
        <w:rPr>
          <w:rFonts w:hint="eastAsia"/>
        </w:rPr>
        <w:t>中获取</w:t>
      </w:r>
      <w:r w:rsidRPr="00280CAC">
        <w:t>的大量数据集</w:t>
      </w:r>
      <w:r w:rsidR="00D94D7D">
        <w:rPr>
          <w:rFonts w:hint="eastAsia"/>
        </w:rPr>
        <w:t>进行</w:t>
      </w:r>
      <w:r w:rsidR="00C67F84">
        <w:rPr>
          <w:rFonts w:hint="eastAsia"/>
        </w:rPr>
        <w:t>定量或定性</w:t>
      </w:r>
      <w:r w:rsidR="00D94D7D">
        <w:rPr>
          <w:rFonts w:hint="eastAsia"/>
        </w:rPr>
        <w:t>分析</w:t>
      </w:r>
      <w:r w:rsidRPr="00280CAC">
        <w:t>，</w:t>
      </w:r>
      <w:r w:rsidR="00C67F84">
        <w:t>需求探索</w:t>
      </w:r>
      <w:r w:rsidRPr="00280CAC">
        <w:rPr>
          <w:rFonts w:hint="eastAsia"/>
        </w:rPr>
        <w:t>更</w:t>
      </w:r>
      <w:r w:rsidR="00C67F84">
        <w:rPr>
          <w:rFonts w:hint="eastAsia"/>
        </w:rPr>
        <w:t>关注</w:t>
      </w:r>
      <w:r>
        <w:rPr>
          <w:rFonts w:hint="eastAsia"/>
        </w:rPr>
        <w:t>用户真实体验</w:t>
      </w:r>
      <w:r w:rsidR="00D94D7D">
        <w:rPr>
          <w:rFonts w:hint="eastAsia"/>
        </w:rPr>
        <w:t>与</w:t>
      </w:r>
      <w:r>
        <w:rPr>
          <w:rFonts w:hint="eastAsia"/>
        </w:rPr>
        <w:t>反馈</w:t>
      </w:r>
      <w:r w:rsidR="00D94D7D">
        <w:rPr>
          <w:rFonts w:hint="eastAsia"/>
        </w:rPr>
        <w:t>，</w:t>
      </w:r>
      <w:r w:rsidR="00C67F84">
        <w:rPr>
          <w:rFonts w:hint="eastAsia"/>
        </w:rPr>
        <w:t>这</w:t>
      </w:r>
      <w:r>
        <w:rPr>
          <w:rFonts w:hint="eastAsia"/>
        </w:rPr>
        <w:t>往往</w:t>
      </w:r>
      <w:r w:rsidRPr="00280CAC">
        <w:rPr>
          <w:rFonts w:hint="eastAsia"/>
        </w:rPr>
        <w:t>比需求决策者自己的思考更具指导意义。从这些点来看，大数据技术</w:t>
      </w:r>
      <w:r w:rsidR="002929D0">
        <w:rPr>
          <w:rFonts w:hint="eastAsia"/>
        </w:rPr>
        <w:t>更好</w:t>
      </w:r>
      <w:r w:rsidR="009B6C54">
        <w:rPr>
          <w:rFonts w:hint="eastAsia"/>
        </w:rPr>
        <w:t>地</w:t>
      </w:r>
      <w:r w:rsidRPr="00280CAC">
        <w:t>推动</w:t>
      </w:r>
      <w:r w:rsidRPr="00280CAC">
        <w:rPr>
          <w:rFonts w:hint="eastAsia"/>
        </w:rPr>
        <w:t>了</w:t>
      </w:r>
      <w:r w:rsidRPr="00280CAC">
        <w:t>软件</w:t>
      </w:r>
      <w:r w:rsidRPr="00280CAC">
        <w:rPr>
          <w:rFonts w:hint="eastAsia"/>
        </w:rPr>
        <w:t>需求</w:t>
      </w:r>
      <w:r w:rsidRPr="00280CAC">
        <w:t>工程</w:t>
      </w:r>
      <w:r w:rsidRPr="00280CAC">
        <w:rPr>
          <w:rFonts w:hint="eastAsia"/>
        </w:rPr>
        <w:t>的</w:t>
      </w:r>
      <w:r w:rsidRPr="00280CAC">
        <w:t>发展。</w:t>
      </w:r>
    </w:p>
    <w:p w14:paraId="411AC3C4" w14:textId="3DF0B63B" w:rsidR="00BE2E5A" w:rsidRPr="00275418" w:rsidRDefault="00BE2E5A" w:rsidP="00BE2E5A">
      <w:pPr>
        <w:pStyle w:val="20"/>
      </w:pPr>
      <w:bookmarkStart w:id="67" w:name="_Toc508809106"/>
      <w:bookmarkStart w:id="68" w:name="_Toc512091568"/>
      <w:bookmarkStart w:id="69" w:name="_Toc525035405"/>
      <w:r w:rsidRPr="00DF5A85">
        <w:rPr>
          <w:rFonts w:hint="eastAsia"/>
          <w:bCs/>
        </w:rPr>
        <w:t>1</w:t>
      </w:r>
      <w:r w:rsidR="00DF5A85" w:rsidRPr="00DF5A85">
        <w:rPr>
          <w:bCs/>
        </w:rPr>
        <w:t>8</w:t>
      </w:r>
      <w:r w:rsidRPr="00DF5A85">
        <w:rPr>
          <w:bCs/>
        </w:rPr>
        <w:t>.2</w:t>
      </w:r>
      <w:r w:rsidRPr="00275418">
        <w:t xml:space="preserve"> </w:t>
      </w:r>
      <w:bookmarkEnd w:id="33"/>
      <w:bookmarkEnd w:id="34"/>
      <w:bookmarkEnd w:id="67"/>
      <w:bookmarkEnd w:id="68"/>
      <w:bookmarkEnd w:id="69"/>
      <w:r>
        <w:rPr>
          <w:rFonts w:hint="eastAsia"/>
        </w:rPr>
        <w:t>大数据与软件开发</w:t>
      </w:r>
    </w:p>
    <w:p w14:paraId="3AD505ED" w14:textId="424AFFE3" w:rsidR="00BE2E5A" w:rsidRDefault="00BE2E5A" w:rsidP="00770361">
      <w:pPr>
        <w:spacing w:line="360" w:lineRule="auto"/>
        <w:ind w:firstLine="402"/>
        <w:rPr>
          <w:ins w:id="70" w:author="景 翔" w:date="2022-12-22T17:28:00Z"/>
        </w:rPr>
      </w:pPr>
      <w:r w:rsidRPr="00302BDA">
        <w:rPr>
          <w:rFonts w:hint="eastAsia"/>
        </w:rPr>
        <w:t>软件开发过程</w:t>
      </w:r>
      <w:r>
        <w:rPr>
          <w:rFonts w:hint="eastAsia"/>
        </w:rPr>
        <w:t>一般</w:t>
      </w:r>
      <w:r w:rsidRPr="00302BDA">
        <w:rPr>
          <w:rFonts w:hint="eastAsia"/>
        </w:rPr>
        <w:t>包括软件需求分析、</w:t>
      </w:r>
      <w:r>
        <w:rPr>
          <w:rFonts w:hint="eastAsia"/>
        </w:rPr>
        <w:t>概要</w:t>
      </w:r>
      <w:r w:rsidRPr="00302BDA">
        <w:rPr>
          <w:rFonts w:hint="eastAsia"/>
        </w:rPr>
        <w:t>设计和</w:t>
      </w:r>
      <w:r>
        <w:rPr>
          <w:rFonts w:hint="eastAsia"/>
        </w:rPr>
        <w:t>详细设计、编码、</w:t>
      </w:r>
      <w:r w:rsidR="009B6C54">
        <w:rPr>
          <w:rFonts w:hint="eastAsia"/>
        </w:rPr>
        <w:t>测试、</w:t>
      </w:r>
      <w:r>
        <w:rPr>
          <w:rFonts w:hint="eastAsia"/>
        </w:rPr>
        <w:t>交付</w:t>
      </w:r>
      <w:r w:rsidR="009B6C54">
        <w:rPr>
          <w:rFonts w:hint="eastAsia"/>
        </w:rPr>
        <w:t>部署</w:t>
      </w:r>
      <w:r>
        <w:rPr>
          <w:rFonts w:hint="eastAsia"/>
        </w:rPr>
        <w:t>、</w:t>
      </w:r>
      <w:r w:rsidRPr="00302BDA">
        <w:rPr>
          <w:rFonts w:hint="eastAsia"/>
        </w:rPr>
        <w:t>维护</w:t>
      </w:r>
      <w:r>
        <w:rPr>
          <w:rFonts w:hint="eastAsia"/>
        </w:rPr>
        <w:t>等阶段。当对用户需求进行充分调研之后，需要针对用户需求</w:t>
      </w:r>
      <w:r w:rsidRPr="00302BDA">
        <w:rPr>
          <w:rFonts w:hint="eastAsia"/>
        </w:rPr>
        <w:t>进行详细的软件</w:t>
      </w:r>
      <w:r>
        <w:rPr>
          <w:rFonts w:hint="eastAsia"/>
        </w:rPr>
        <w:t>架构</w:t>
      </w:r>
      <w:r w:rsidRPr="00302BDA">
        <w:rPr>
          <w:rFonts w:hint="eastAsia"/>
        </w:rPr>
        <w:t>设计和模块设计，</w:t>
      </w:r>
      <w:r w:rsidR="000B24EE">
        <w:rPr>
          <w:rFonts w:hint="eastAsia"/>
        </w:rPr>
        <w:t>然</w:t>
      </w:r>
      <w:r>
        <w:rPr>
          <w:rFonts w:hint="eastAsia"/>
        </w:rPr>
        <w:t>后根据详细</w:t>
      </w:r>
      <w:r w:rsidRPr="00302BDA">
        <w:rPr>
          <w:rFonts w:hint="eastAsia"/>
        </w:rPr>
        <w:t>设计</w:t>
      </w:r>
      <w:r>
        <w:rPr>
          <w:rFonts w:hint="eastAsia"/>
        </w:rPr>
        <w:t>文档</w:t>
      </w:r>
      <w:r w:rsidRPr="00302BDA">
        <w:rPr>
          <w:rFonts w:hint="eastAsia"/>
        </w:rPr>
        <w:t>指导</w:t>
      </w:r>
      <w:r>
        <w:rPr>
          <w:rFonts w:hint="eastAsia"/>
        </w:rPr>
        <w:t>系统</w:t>
      </w:r>
      <w:r w:rsidR="00865D92">
        <w:rPr>
          <w:rFonts w:hint="eastAsia"/>
        </w:rPr>
        <w:t>的</w:t>
      </w:r>
      <w:r w:rsidRPr="00302BDA">
        <w:rPr>
          <w:rFonts w:hint="eastAsia"/>
        </w:rPr>
        <w:t>编码</w:t>
      </w:r>
      <w:r>
        <w:rPr>
          <w:rFonts w:hint="eastAsia"/>
        </w:rPr>
        <w:t>实现</w:t>
      </w:r>
      <w:r w:rsidRPr="00302BDA">
        <w:rPr>
          <w:rFonts w:hint="eastAsia"/>
        </w:rPr>
        <w:t>。</w:t>
      </w:r>
    </w:p>
    <w:p w14:paraId="537CD706" w14:textId="01C6EFE5" w:rsidR="00EF47D6" w:rsidRDefault="00EF47D6">
      <w:pPr>
        <w:spacing w:line="360" w:lineRule="auto"/>
        <w:jc w:val="center"/>
        <w:rPr>
          <w:ins w:id="71" w:author="景 翔" w:date="2022-12-22T17:28:00Z"/>
        </w:rPr>
        <w:pPrChange w:id="72" w:author="sunyanchun" w:date="2023-01-06T10:28:00Z">
          <w:pPr>
            <w:spacing w:line="360" w:lineRule="auto"/>
            <w:ind w:firstLine="402"/>
          </w:pPr>
        </w:pPrChange>
      </w:pPr>
      <w:ins w:id="73" w:author="景 翔" w:date="2022-12-22T17:28:00Z">
        <w:r>
          <w:rPr>
            <w:rFonts w:hint="eastAsia"/>
            <w:noProof/>
          </w:rPr>
          <w:lastRenderedPageBreak/>
          <w:drawing>
            <wp:inline distT="0" distB="0" distL="0" distR="0" wp14:anchorId="016D01C4" wp14:editId="10EFF482">
              <wp:extent cx="3752698" cy="23045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7784" cy="2326064"/>
                      </a:xfrm>
                      <a:prstGeom prst="rect">
                        <a:avLst/>
                      </a:prstGeom>
                    </pic:spPr>
                  </pic:pic>
                </a:graphicData>
              </a:graphic>
            </wp:inline>
          </w:drawing>
        </w:r>
      </w:ins>
    </w:p>
    <w:p w14:paraId="47EDC649" w14:textId="30F38303" w:rsidR="00EF47D6" w:rsidRPr="00EA6368" w:rsidRDefault="00EA6368">
      <w:pPr>
        <w:pStyle w:val="C20"/>
        <w:spacing w:afterLines="50" w:after="157"/>
        <w:ind w:firstLine="340"/>
        <w:jc w:val="center"/>
        <w:rPr>
          <w:sz w:val="18"/>
          <w:szCs w:val="18"/>
          <w:rPrChange w:id="74" w:author="sunyanchun" w:date="2023-01-06T10:28:00Z">
            <w:rPr/>
          </w:rPrChange>
        </w:rPr>
        <w:pPrChange w:id="75" w:author="sunyanchun" w:date="2023-01-06T10:28:00Z">
          <w:pPr>
            <w:spacing w:line="360" w:lineRule="auto"/>
            <w:ind w:firstLine="402"/>
          </w:pPr>
        </w:pPrChange>
      </w:pPr>
      <w:ins w:id="76" w:author="sunyanchun" w:date="2023-01-06T10:28:00Z">
        <w:r w:rsidRPr="00EA6368">
          <w:rPr>
            <w:rFonts w:ascii="Times New Roman" w:hint="eastAsia"/>
            <w:kern w:val="0"/>
            <w:sz w:val="18"/>
            <w:szCs w:val="18"/>
            <w:rPrChange w:id="77" w:author="sunyanchun" w:date="2023-01-06T10:28:00Z">
              <w:rPr>
                <w:rFonts w:hint="eastAsia"/>
              </w:rPr>
            </w:rPrChange>
          </w:rPr>
          <w:t>图</w:t>
        </w:r>
        <w:r w:rsidRPr="00EA6368">
          <w:rPr>
            <w:rFonts w:ascii="Times New Roman"/>
            <w:kern w:val="0"/>
            <w:sz w:val="18"/>
            <w:szCs w:val="18"/>
            <w:rPrChange w:id="78" w:author="sunyanchun" w:date="2023-01-06T10:28:00Z">
              <w:rPr/>
            </w:rPrChange>
          </w:rPr>
          <w:t xml:space="preserve">18.2 </w:t>
        </w:r>
      </w:ins>
      <w:ins w:id="79" w:author="景 翔" w:date="2022-12-22T17:29:00Z">
        <w:r w:rsidR="00EF47D6" w:rsidRPr="00EA6368">
          <w:rPr>
            <w:rFonts w:ascii="Times New Roman"/>
            <w:kern w:val="0"/>
            <w:sz w:val="18"/>
            <w:szCs w:val="18"/>
            <w:rPrChange w:id="80" w:author="sunyanchun" w:date="2023-01-06T10:28:00Z">
              <w:rPr/>
            </w:rPrChange>
          </w:rPr>
          <w:t>Pull&amp;Request</w:t>
        </w:r>
        <w:r w:rsidR="00EF47D6" w:rsidRPr="00EA6368">
          <w:rPr>
            <w:rFonts w:ascii="Times New Roman" w:hint="eastAsia"/>
            <w:kern w:val="0"/>
            <w:sz w:val="18"/>
            <w:szCs w:val="18"/>
            <w:rPrChange w:id="81" w:author="sunyanchun" w:date="2023-01-06T10:28:00Z">
              <w:rPr>
                <w:rFonts w:hint="eastAsia"/>
              </w:rPr>
            </w:rPrChange>
          </w:rPr>
          <w:t>开发模型</w:t>
        </w:r>
      </w:ins>
    </w:p>
    <w:p w14:paraId="19513921" w14:textId="643791AB" w:rsidR="00BE2E5A" w:rsidRPr="004563C3" w:rsidRDefault="00BE2E5A" w:rsidP="00770361">
      <w:pPr>
        <w:spacing w:line="360" w:lineRule="auto"/>
        <w:ind w:firstLine="402"/>
      </w:pPr>
      <w:r w:rsidRPr="003B5C9D">
        <w:t>自从开源社区面世以来，</w:t>
      </w:r>
      <w:r>
        <w:rPr>
          <w:rFonts w:hint="eastAsia"/>
        </w:rPr>
        <w:t>它</w:t>
      </w:r>
      <w:r w:rsidRPr="003B5C9D">
        <w:t>所固有的开放性、灵活性、协同性吸引了一批又一批优秀的国内外</w:t>
      </w:r>
      <w:r>
        <w:t>开发人员</w:t>
      </w:r>
      <w:r w:rsidRPr="003B5C9D">
        <w:t>加入其中</w:t>
      </w:r>
      <w:r>
        <w:rPr>
          <w:rFonts w:hint="eastAsia"/>
        </w:rPr>
        <w:t>，</w:t>
      </w:r>
      <w:r w:rsidRPr="003B5C9D">
        <w:t>活跃在开源社区的</w:t>
      </w:r>
      <w:r>
        <w:t>开发人员</w:t>
      </w:r>
      <w:r w:rsidRPr="003B5C9D">
        <w:t>和优秀的开源项目每年</w:t>
      </w:r>
      <w:r>
        <w:rPr>
          <w:rFonts w:hint="eastAsia"/>
        </w:rPr>
        <w:t>都</w:t>
      </w:r>
      <w:r w:rsidRPr="003B5C9D">
        <w:t>保持稳定的高速增长</w:t>
      </w:r>
      <w:ins w:id="82" w:author="景 翔" w:date="2022-12-22T17:27:00Z">
        <w:r w:rsidR="00EF47D6">
          <w:rPr>
            <w:rFonts w:hint="eastAsia"/>
          </w:rPr>
          <w:t>，</w:t>
        </w:r>
      </w:ins>
      <w:ins w:id="83" w:author="景 翔" w:date="2022-12-22T17:31:00Z">
        <w:r w:rsidR="00B853FB">
          <w:rPr>
            <w:rFonts w:hint="eastAsia"/>
          </w:rPr>
          <w:t>以</w:t>
        </w:r>
        <w:r w:rsidR="00EF47D6">
          <w:rPr>
            <w:rFonts w:hint="eastAsia"/>
          </w:rPr>
          <w:t>Git</w:t>
        </w:r>
        <w:r w:rsidR="00EF47D6">
          <w:t>Hub</w:t>
        </w:r>
      </w:ins>
      <w:ins w:id="84" w:author="景 翔" w:date="2022-12-22T17:27:00Z">
        <w:r w:rsidR="00EF47D6">
          <w:rPr>
            <w:rFonts w:hint="eastAsia"/>
          </w:rPr>
          <w:t>的</w:t>
        </w:r>
      </w:ins>
      <w:ins w:id="85" w:author="sunyanchun" w:date="2023-01-06T10:34:00Z">
        <w:r w:rsidR="0006008B">
          <w:rPr>
            <w:rFonts w:hint="eastAsia"/>
          </w:rPr>
          <w:t>拉取</w:t>
        </w:r>
      </w:ins>
      <w:ins w:id="86" w:author="sunyanchun" w:date="2023-01-06T10:35:00Z">
        <w:r w:rsidR="0006008B">
          <w:t>&amp;</w:t>
        </w:r>
      </w:ins>
      <w:ins w:id="87" w:author="sunyanchun" w:date="2023-01-06T10:34:00Z">
        <w:r w:rsidR="0006008B">
          <w:rPr>
            <w:rFonts w:hint="eastAsia"/>
          </w:rPr>
          <w:t>请求（</w:t>
        </w:r>
      </w:ins>
      <w:ins w:id="88" w:author="景 翔" w:date="2022-12-22T17:28:00Z">
        <w:r w:rsidR="00EF47D6">
          <w:rPr>
            <w:rFonts w:hint="eastAsia"/>
          </w:rPr>
          <w:t>P</w:t>
        </w:r>
      </w:ins>
      <w:ins w:id="89" w:author="景 翔" w:date="2022-12-22T17:27:00Z">
        <w:r w:rsidR="00EF47D6">
          <w:t>ull</w:t>
        </w:r>
      </w:ins>
      <w:ins w:id="90" w:author="景 翔" w:date="2022-12-22T17:28:00Z">
        <w:r w:rsidR="00EF47D6">
          <w:t>&amp;Request</w:t>
        </w:r>
      </w:ins>
      <w:ins w:id="91" w:author="sunyanchun" w:date="2023-01-06T10:34:00Z">
        <w:r w:rsidR="0006008B">
          <w:rPr>
            <w:rFonts w:hint="eastAsia"/>
          </w:rPr>
          <w:t>）</w:t>
        </w:r>
      </w:ins>
      <w:ins w:id="92" w:author="景 翔" w:date="2022-12-22T17:28:00Z">
        <w:r w:rsidR="00EF47D6">
          <w:rPr>
            <w:rFonts w:hint="eastAsia"/>
          </w:rPr>
          <w:t>开发模型</w:t>
        </w:r>
      </w:ins>
      <w:ins w:id="93" w:author="景 翔" w:date="2022-12-22T17:31:00Z">
        <w:r w:rsidR="00B853FB">
          <w:rPr>
            <w:rFonts w:hint="eastAsia"/>
          </w:rPr>
          <w:t>为例，</w:t>
        </w:r>
      </w:ins>
      <w:ins w:id="94" w:author="景 翔" w:date="2022-12-22T17:32:00Z">
        <w:r w:rsidR="00B853FB">
          <w:rPr>
            <w:rFonts w:hint="eastAsia"/>
          </w:rPr>
          <w:t>开发人员可以参与任何一个公开发布的仓库并将项目克隆到自己的</w:t>
        </w:r>
      </w:ins>
      <w:ins w:id="95" w:author="景 翔" w:date="2022-12-22T17:33:00Z">
        <w:r w:rsidR="00B853FB">
          <w:rPr>
            <w:rFonts w:hint="eastAsia"/>
          </w:rPr>
          <w:t>仓库中，</w:t>
        </w:r>
      </w:ins>
      <w:ins w:id="96" w:author="景 翔" w:date="2022-12-22T17:34:00Z">
        <w:r w:rsidR="00B853FB">
          <w:rPr>
            <w:rFonts w:hint="eastAsia"/>
          </w:rPr>
          <w:t>可以通过</w:t>
        </w:r>
      </w:ins>
      <w:ins w:id="97" w:author="景 翔" w:date="2022-12-22T17:33:00Z">
        <w:r w:rsidR="00B853FB">
          <w:rPr>
            <w:rFonts w:hint="eastAsia"/>
          </w:rPr>
          <w:t>P</w:t>
        </w:r>
        <w:r w:rsidR="00B853FB">
          <w:t>ull</w:t>
        </w:r>
      </w:ins>
      <w:ins w:id="98" w:author="sunyanchun" w:date="2023-01-06T10:35:00Z">
        <w:r w:rsidR="0006008B">
          <w:t>&amp;</w:t>
        </w:r>
      </w:ins>
      <w:ins w:id="99" w:author="景 翔" w:date="2022-12-22T17:33:00Z">
        <w:r w:rsidR="00B853FB">
          <w:t xml:space="preserve"> Request</w:t>
        </w:r>
      </w:ins>
      <w:ins w:id="100" w:author="景 翔" w:date="2022-12-22T17:34:00Z">
        <w:r w:rsidR="00B853FB">
          <w:rPr>
            <w:rFonts w:hint="eastAsia"/>
          </w:rPr>
          <w:t>合入自己</w:t>
        </w:r>
      </w:ins>
      <w:ins w:id="101" w:author="景 翔" w:date="2022-12-22T17:37:00Z">
        <w:r w:rsidR="007C0A8F">
          <w:rPr>
            <w:rFonts w:hint="eastAsia"/>
          </w:rPr>
          <w:t>的</w:t>
        </w:r>
      </w:ins>
      <w:ins w:id="102" w:author="景 翔" w:date="2022-12-22T17:34:00Z">
        <w:r w:rsidR="00B853FB">
          <w:rPr>
            <w:rFonts w:hint="eastAsia"/>
          </w:rPr>
          <w:t>更改</w:t>
        </w:r>
      </w:ins>
      <w:ins w:id="103" w:author="景 翔" w:date="2022-12-22T17:32:00Z">
        <w:r w:rsidR="00B853FB">
          <w:rPr>
            <w:rFonts w:hint="eastAsia"/>
          </w:rPr>
          <w:t>，</w:t>
        </w:r>
      </w:ins>
      <w:ins w:id="104" w:author="sunyanchun" w:date="2023-01-06T10:35:00Z">
        <w:r w:rsidR="0006008B">
          <w:rPr>
            <w:rFonts w:hint="eastAsia"/>
          </w:rPr>
          <w:t>具体流程</w:t>
        </w:r>
      </w:ins>
      <w:ins w:id="105" w:author="景 翔" w:date="2022-12-22T17:28:00Z">
        <w:r w:rsidR="00EF47D6">
          <w:rPr>
            <w:rFonts w:hint="eastAsia"/>
          </w:rPr>
          <w:t>参考</w:t>
        </w:r>
      </w:ins>
      <w:ins w:id="106" w:author="景 翔" w:date="2022-12-22T17:27:00Z">
        <w:r w:rsidR="00EF47D6">
          <w:rPr>
            <w:rFonts w:hint="eastAsia"/>
          </w:rPr>
          <w:t>图</w:t>
        </w:r>
        <w:r w:rsidR="00EF47D6">
          <w:rPr>
            <w:rFonts w:hint="eastAsia"/>
          </w:rPr>
          <w:t>1</w:t>
        </w:r>
        <w:r w:rsidR="00EF47D6">
          <w:t>8.2</w:t>
        </w:r>
      </w:ins>
      <w:r w:rsidRPr="003B5C9D">
        <w:t>。但是</w:t>
      </w:r>
      <w:r>
        <w:rPr>
          <w:rFonts w:hint="eastAsia"/>
        </w:rPr>
        <w:t>，对于软件开发</w:t>
      </w:r>
      <w:r w:rsidRPr="003B5C9D">
        <w:t>而言，降低每个</w:t>
      </w:r>
      <w:r>
        <w:t>开发人员</w:t>
      </w:r>
      <w:r w:rsidRPr="003B5C9D">
        <w:t>的时间成本和精力，从海量的、质量参差不齐的开源项目中找到对自己有帮助的项目，</w:t>
      </w:r>
      <w:r>
        <w:rPr>
          <w:rFonts w:hint="eastAsia"/>
        </w:rPr>
        <w:t>并</w:t>
      </w:r>
      <w:r w:rsidRPr="003B5C9D">
        <w:t>将自己的主要精力放在代码编写、技术成长上是软件开发成功的关键。</w:t>
      </w:r>
    </w:p>
    <w:p w14:paraId="5C096D45" w14:textId="52A2C5C3" w:rsidR="00BE2E5A" w:rsidRDefault="00BE2E5A" w:rsidP="00BE2E5A">
      <w:pPr>
        <w:pStyle w:val="31"/>
      </w:pPr>
      <w:bookmarkStart w:id="107" w:name="_Toc506738861"/>
      <w:bookmarkStart w:id="108" w:name="_Toc506739253"/>
      <w:bookmarkStart w:id="109" w:name="_Toc508809107"/>
      <w:bookmarkStart w:id="110" w:name="_Toc512091569"/>
      <w:bookmarkStart w:id="111" w:name="_Toc525035406"/>
      <w:r w:rsidRPr="00DF5A85">
        <w:rPr>
          <w:rFonts w:hint="eastAsia"/>
          <w:bCs/>
        </w:rPr>
        <w:t>1</w:t>
      </w:r>
      <w:r w:rsidR="00DF5A85" w:rsidRPr="00DF5A85">
        <w:rPr>
          <w:bCs/>
        </w:rPr>
        <w:t>8</w:t>
      </w:r>
      <w:r w:rsidRPr="00DF5A85">
        <w:rPr>
          <w:bCs/>
        </w:rPr>
        <w:t>.2.1</w:t>
      </w:r>
      <w:r w:rsidRPr="00275418">
        <w:t xml:space="preserve"> </w:t>
      </w:r>
      <w:bookmarkEnd w:id="107"/>
      <w:bookmarkEnd w:id="108"/>
      <w:bookmarkEnd w:id="109"/>
      <w:bookmarkEnd w:id="110"/>
      <w:bookmarkEnd w:id="111"/>
      <w:r>
        <w:rPr>
          <w:rFonts w:hint="eastAsia"/>
        </w:rPr>
        <w:t>开源项目推荐</w:t>
      </w:r>
    </w:p>
    <w:p w14:paraId="70B1D870" w14:textId="39F8CBF5" w:rsidR="00BE2E5A" w:rsidRPr="003F2A69" w:rsidRDefault="00BE2E5A" w:rsidP="00DB51E3">
      <w:pPr>
        <w:spacing w:line="360" w:lineRule="auto"/>
        <w:ind w:firstLine="402"/>
      </w:pPr>
      <w:r w:rsidRPr="003F2A69">
        <w:rPr>
          <w:rFonts w:ascii="黑体" w:eastAsia="黑体" w:hAnsi="黑体" w:hint="eastAsia"/>
          <w:b/>
          <w:bCs/>
        </w:rPr>
        <w:t>开源软件</w:t>
      </w:r>
      <w:r w:rsidRPr="004563C3">
        <w:rPr>
          <w:rFonts w:hint="eastAsia"/>
        </w:rPr>
        <w:t>是指允许用户基于</w:t>
      </w:r>
      <w:ins w:id="112" w:author="sunyanchun" w:date="2023-01-06T10:46:00Z">
        <w:r w:rsidR="00C534DD">
          <w:rPr>
            <w:rFonts w:hint="eastAsia"/>
          </w:rPr>
          <w:t>开放源代码促进会（</w:t>
        </w:r>
        <w:r w:rsidR="00C534DD" w:rsidRPr="00C534DD">
          <w:rPr>
            <w:rPrChange w:id="113" w:author="sunyanchun" w:date="2023-01-06T10:46:00Z">
              <w:rPr>
                <w:rFonts w:ascii="Arial" w:hAnsi="Arial" w:cs="Arial"/>
                <w:color w:val="333333"/>
                <w:sz w:val="20"/>
                <w:shd w:val="clear" w:color="auto" w:fill="FFFFFF"/>
              </w:rPr>
            </w:rPrChange>
          </w:rPr>
          <w:t>Open Source Initiative</w:t>
        </w:r>
        <w:r w:rsidR="00C534DD" w:rsidRPr="00C534DD">
          <w:rPr>
            <w:rFonts w:hint="eastAsia"/>
            <w:rPrChange w:id="114" w:author="sunyanchun" w:date="2023-01-06T10:46:00Z">
              <w:rPr>
                <w:rFonts w:ascii="Arial" w:hAnsi="Arial" w:cs="Arial" w:hint="eastAsia"/>
                <w:color w:val="333333"/>
                <w:sz w:val="20"/>
                <w:shd w:val="clear" w:color="auto" w:fill="FFFFFF"/>
              </w:rPr>
            </w:rPrChange>
          </w:rPr>
          <w:t>，</w:t>
        </w:r>
      </w:ins>
      <w:r>
        <w:t>OSI</w:t>
      </w:r>
      <w:ins w:id="115" w:author="sunyanchun" w:date="2023-01-06T10:46:00Z">
        <w:r w:rsidR="00C534DD">
          <w:rPr>
            <w:rFonts w:hint="eastAsia"/>
          </w:rPr>
          <w:t>）</w:t>
        </w:r>
      </w:ins>
      <w:r w:rsidRPr="004563C3">
        <w:t>列出的开源协议</w:t>
      </w:r>
      <w:r w:rsidR="00243C95">
        <w:rPr>
          <w:rFonts w:hint="eastAsia"/>
        </w:rPr>
        <w:t>，</w:t>
      </w:r>
      <w:r w:rsidRPr="004563C3">
        <w:t>在协议许可的范围内自由使用、修改软件源代码</w:t>
      </w:r>
      <w:r w:rsidR="00243C95">
        <w:rPr>
          <w:rFonts w:hint="eastAsia"/>
        </w:rPr>
        <w:t>，</w:t>
      </w:r>
      <w:r>
        <w:rPr>
          <w:rFonts w:hint="eastAsia"/>
        </w:rPr>
        <w:t>并</w:t>
      </w:r>
      <w:r w:rsidRPr="004563C3">
        <w:t>且可</w:t>
      </w:r>
      <w:r w:rsidRPr="004563C3">
        <w:rPr>
          <w:rFonts w:hint="eastAsia"/>
        </w:rPr>
        <w:t>以将软件源代码与其他软件代码</w:t>
      </w:r>
      <w:r w:rsidRPr="00C671CE">
        <w:rPr>
          <w:rFonts w:hint="eastAsia"/>
        </w:rPr>
        <w:t>结合使用的一种软件形式</w:t>
      </w:r>
      <w:r w:rsidRPr="00B511E7">
        <w:rPr>
          <w:vertAlign w:val="superscript"/>
        </w:rPr>
        <w:fldChar w:fldCharType="begin"/>
      </w:r>
      <w:r w:rsidRPr="00C671CE">
        <w:rPr>
          <w:vertAlign w:val="superscript"/>
        </w:rPr>
        <w:instrText xml:space="preserve"> REF _Ref101535034 \r \h  \* MERGEFORMAT </w:instrText>
      </w:r>
      <w:r w:rsidRPr="00B511E7">
        <w:rPr>
          <w:vertAlign w:val="superscript"/>
        </w:rPr>
      </w:r>
      <w:r w:rsidRPr="00B511E7">
        <w:rPr>
          <w:vertAlign w:val="superscript"/>
        </w:rPr>
        <w:fldChar w:fldCharType="separate"/>
      </w:r>
      <w:r w:rsidRPr="00C671CE">
        <w:rPr>
          <w:vertAlign w:val="superscript"/>
        </w:rPr>
        <w:t>[</w:t>
      </w:r>
      <w:r w:rsidR="003A122A" w:rsidRPr="003F2A69">
        <w:rPr>
          <w:vertAlign w:val="superscript"/>
        </w:rPr>
        <w:t>3</w:t>
      </w:r>
      <w:r w:rsidRPr="00C671CE">
        <w:rPr>
          <w:vertAlign w:val="superscript"/>
        </w:rPr>
        <w:t>]</w:t>
      </w:r>
      <w:r w:rsidRPr="00B511E7">
        <w:rPr>
          <w:vertAlign w:val="superscript"/>
        </w:rPr>
        <w:fldChar w:fldCharType="end"/>
      </w:r>
      <w:r w:rsidRPr="004563C3">
        <w:rPr>
          <w:rFonts w:hint="eastAsia"/>
        </w:rPr>
        <w:t>。</w:t>
      </w:r>
      <w:r w:rsidRPr="004563C3">
        <w:t>社交化开发平台</w:t>
      </w:r>
      <w:r w:rsidRPr="004563C3">
        <w:t>GitHub</w:t>
      </w:r>
      <w:r>
        <w:t>是众多开源</w:t>
      </w:r>
      <w:r w:rsidRPr="004563C3">
        <w:t>社区之一</w:t>
      </w:r>
      <w:r w:rsidR="009F73C4">
        <w:rPr>
          <w:rFonts w:hint="eastAsia"/>
        </w:rPr>
        <w:t>，</w:t>
      </w:r>
      <w:r w:rsidR="00447826">
        <w:rPr>
          <w:rFonts w:hint="eastAsia"/>
        </w:rPr>
        <w:t>是目前</w:t>
      </w:r>
      <w:r w:rsidR="00447826" w:rsidRPr="004563C3">
        <w:rPr>
          <w:rFonts w:hint="eastAsia"/>
        </w:rPr>
        <w:t>世界上最大的代码</w:t>
      </w:r>
      <w:ins w:id="116" w:author="sunyanchun" w:date="2022-12-04T16:49:00Z">
        <w:r w:rsidR="003F2A69">
          <w:rPr>
            <w:rFonts w:hint="eastAsia"/>
          </w:rPr>
          <w:t>托管</w:t>
        </w:r>
      </w:ins>
      <w:ins w:id="117" w:author="sunyanchun" w:date="2022-12-04T16:50:00Z">
        <w:r w:rsidR="003F2A69">
          <w:rPr>
            <w:rFonts w:hint="eastAsia"/>
          </w:rPr>
          <w:t>平台</w:t>
        </w:r>
      </w:ins>
      <w:r w:rsidR="00447826" w:rsidRPr="004563C3">
        <w:rPr>
          <w:rFonts w:hint="eastAsia"/>
        </w:rPr>
        <w:t>和开源社</w:t>
      </w:r>
      <w:r w:rsidR="00447826">
        <w:rPr>
          <w:rFonts w:hint="eastAsia"/>
        </w:rPr>
        <w:t>区，</w:t>
      </w:r>
      <w:r w:rsidRPr="004563C3">
        <w:t>它不仅允许个人和组</w:t>
      </w:r>
      <w:r w:rsidRPr="004563C3">
        <w:rPr>
          <w:rFonts w:hint="eastAsia"/>
        </w:rPr>
        <w:t>织创建、浏览代码库</w:t>
      </w:r>
      <w:r w:rsidR="009F73C4">
        <w:rPr>
          <w:rFonts w:hint="eastAsia"/>
        </w:rPr>
        <w:t>，</w:t>
      </w:r>
      <w:r w:rsidRPr="004563C3">
        <w:t>而且还提供社区化软件开发的功能</w:t>
      </w:r>
      <w:r w:rsidR="009F73C4">
        <w:rPr>
          <w:rFonts w:hint="eastAsia"/>
        </w:rPr>
        <w:t>，</w:t>
      </w:r>
      <w:r w:rsidRPr="004563C3">
        <w:t>包括关注其他用户</w:t>
      </w:r>
      <w:r w:rsidR="009F73C4">
        <w:rPr>
          <w:rFonts w:hint="eastAsia"/>
        </w:rPr>
        <w:t>、</w:t>
      </w:r>
      <w:r>
        <w:rPr>
          <w:rFonts w:hint="eastAsia"/>
        </w:rPr>
        <w:t>管理代码</w:t>
      </w:r>
      <w:r>
        <w:t>仓库</w:t>
      </w:r>
      <w:r w:rsidRPr="004563C3">
        <w:t>动态</w:t>
      </w:r>
      <w:r w:rsidR="009F73C4">
        <w:rPr>
          <w:rFonts w:hint="eastAsia"/>
        </w:rPr>
        <w:t>、</w:t>
      </w:r>
      <w:r w:rsidRPr="004563C3">
        <w:t>跟踪仓</w:t>
      </w:r>
      <w:r w:rsidRPr="004563C3">
        <w:rPr>
          <w:rFonts w:hint="eastAsia"/>
        </w:rPr>
        <w:t>库代码的改动、</w:t>
      </w:r>
      <w:r w:rsidRPr="004563C3">
        <w:t>Bug</w:t>
      </w:r>
      <w:r w:rsidRPr="004563C3">
        <w:t>和评论等</w:t>
      </w:r>
      <w:r w:rsidRPr="004563C3">
        <w:rPr>
          <w:rFonts w:hint="eastAsia"/>
        </w:rPr>
        <w:t>。</w:t>
      </w:r>
      <w:r>
        <w:rPr>
          <w:rFonts w:hint="eastAsia"/>
        </w:rPr>
        <w:t>此外，</w:t>
      </w:r>
      <w:r w:rsidRPr="004563C3">
        <w:t>GitHub</w:t>
      </w:r>
      <w:r>
        <w:rPr>
          <w:rFonts w:hint="eastAsia"/>
        </w:rPr>
        <w:t>还</w:t>
      </w:r>
      <w:r w:rsidRPr="004563C3">
        <w:t>提供</w:t>
      </w:r>
      <w:r>
        <w:rPr>
          <w:rFonts w:hint="eastAsia"/>
        </w:rPr>
        <w:t>代码</w:t>
      </w:r>
      <w:r w:rsidRPr="004563C3">
        <w:t>仓库使用</w:t>
      </w:r>
      <w:r w:rsidRPr="004563C3">
        <w:t>Wiki</w:t>
      </w:r>
      <w:r w:rsidRPr="004563C3">
        <w:t>以及</w:t>
      </w:r>
      <w:r>
        <w:rPr>
          <w:rFonts w:hint="eastAsia"/>
        </w:rPr>
        <w:t>通过</w:t>
      </w:r>
      <w:r w:rsidRPr="004563C3">
        <w:t>Git</w:t>
      </w:r>
      <w:r w:rsidRPr="004563C3">
        <w:t>进行项目协同开发</w:t>
      </w:r>
      <w:r w:rsidR="00447826" w:rsidRPr="004563C3">
        <w:rPr>
          <w:rFonts w:hint="eastAsia"/>
        </w:rPr>
        <w:t>。</w:t>
      </w:r>
    </w:p>
    <w:p w14:paraId="71C941DC" w14:textId="27732D78" w:rsidR="00BE2E5A" w:rsidRDefault="00BE2E5A" w:rsidP="00DB51E3">
      <w:pPr>
        <w:spacing w:line="360" w:lineRule="auto"/>
        <w:ind w:firstLine="402"/>
      </w:pPr>
      <w:r>
        <w:rPr>
          <w:rFonts w:hint="eastAsia"/>
        </w:rPr>
        <w:t>基于</w:t>
      </w:r>
      <w:r w:rsidRPr="004563C3">
        <w:rPr>
          <w:rFonts w:hint="eastAsia"/>
        </w:rPr>
        <w:t>开源软件</w:t>
      </w:r>
      <w:r>
        <w:rPr>
          <w:rFonts w:hint="eastAsia"/>
        </w:rPr>
        <w:t>的软件开发模式所具有的</w:t>
      </w:r>
      <w:r w:rsidRPr="004563C3">
        <w:rPr>
          <w:rFonts w:hint="eastAsia"/>
        </w:rPr>
        <w:t>灵活性、开放性、协同性</w:t>
      </w:r>
      <w:r>
        <w:rPr>
          <w:rFonts w:hint="eastAsia"/>
        </w:rPr>
        <w:t>使其</w:t>
      </w:r>
      <w:r w:rsidRPr="004563C3">
        <w:rPr>
          <w:rFonts w:hint="eastAsia"/>
        </w:rPr>
        <w:t>在开源社区催生了一批又一批优秀的项目</w:t>
      </w:r>
      <w:r>
        <w:rPr>
          <w:rFonts w:hint="eastAsia"/>
        </w:rPr>
        <w:t>。</w:t>
      </w:r>
      <w:r w:rsidRPr="004563C3">
        <w:rPr>
          <w:rFonts w:hint="eastAsia"/>
        </w:rPr>
        <w:t>但</w:t>
      </w:r>
      <w:r>
        <w:rPr>
          <w:rFonts w:hint="eastAsia"/>
        </w:rPr>
        <w:t>是，</w:t>
      </w:r>
      <w:r w:rsidRPr="004563C3">
        <w:rPr>
          <w:rFonts w:hint="eastAsia"/>
        </w:rPr>
        <w:t>在海量的开源项目中找到开发</w:t>
      </w:r>
      <w:r>
        <w:rPr>
          <w:rFonts w:hint="eastAsia"/>
        </w:rPr>
        <w:t>人员</w:t>
      </w:r>
      <w:r w:rsidRPr="004563C3">
        <w:rPr>
          <w:rFonts w:hint="eastAsia"/>
        </w:rPr>
        <w:t>真正感兴趣</w:t>
      </w:r>
      <w:r>
        <w:rPr>
          <w:rFonts w:hint="eastAsia"/>
        </w:rPr>
        <w:t>、</w:t>
      </w:r>
      <w:r w:rsidRPr="004563C3">
        <w:rPr>
          <w:rFonts w:hint="eastAsia"/>
        </w:rPr>
        <w:t>需求相似度高的项目</w:t>
      </w:r>
      <w:r w:rsidRPr="004563C3">
        <w:rPr>
          <w:rFonts w:hint="eastAsia"/>
        </w:rPr>
        <w:lastRenderedPageBreak/>
        <w:t>却需要花费大量的时间和精力，这</w:t>
      </w:r>
      <w:r>
        <w:rPr>
          <w:rFonts w:hint="eastAsia"/>
        </w:rPr>
        <w:t>无疑</w:t>
      </w:r>
      <w:r w:rsidRPr="004563C3">
        <w:rPr>
          <w:rFonts w:hint="eastAsia"/>
        </w:rPr>
        <w:t>增加了开发人员的开发成本。因此，个性化的开源项目推荐方法</w:t>
      </w:r>
      <w:r>
        <w:rPr>
          <w:rFonts w:hint="eastAsia"/>
        </w:rPr>
        <w:t>对于大数据时代下的软件开发具</w:t>
      </w:r>
      <w:r w:rsidRPr="004563C3">
        <w:rPr>
          <w:rFonts w:hint="eastAsia"/>
        </w:rPr>
        <w:t>有</w:t>
      </w:r>
      <w:r>
        <w:rPr>
          <w:rFonts w:hint="eastAsia"/>
        </w:rPr>
        <w:t>重大</w:t>
      </w:r>
      <w:r w:rsidRPr="004563C3">
        <w:rPr>
          <w:rFonts w:hint="eastAsia"/>
        </w:rPr>
        <w:t>意义。</w:t>
      </w:r>
    </w:p>
    <w:p w14:paraId="31F41E14" w14:textId="5439D403" w:rsidR="007A3B4E" w:rsidRDefault="00BC0111" w:rsidP="007A3B4E">
      <w:pPr>
        <w:spacing w:line="360" w:lineRule="auto"/>
        <w:ind w:firstLineChars="200" w:firstLine="400"/>
      </w:pPr>
      <w:r>
        <w:rPr>
          <w:rFonts w:hint="eastAsia"/>
        </w:rPr>
        <w:t>引入推荐算法为开发人员找到高质量且感兴趣的开源项目将有非常重要的作用，与开源项目相关的各种数据，如源代码，</w:t>
      </w:r>
      <w:r w:rsidR="007D7E99">
        <w:rPr>
          <w:rFonts w:hint="eastAsia"/>
        </w:rPr>
        <w:t>问题</w:t>
      </w:r>
      <w:r w:rsidRPr="00E20C23">
        <w:t>、</w:t>
      </w:r>
      <w:r w:rsidR="007D7E99">
        <w:rPr>
          <w:rFonts w:hint="eastAsia"/>
        </w:rPr>
        <w:t>拉取请求（</w:t>
      </w:r>
      <w:r w:rsidRPr="00E20C23">
        <w:t>pull-request</w:t>
      </w:r>
      <w:r w:rsidR="007D7E99">
        <w:rPr>
          <w:rFonts w:hint="eastAsia"/>
        </w:rPr>
        <w:t>）</w:t>
      </w:r>
      <w:r w:rsidRPr="00E20C23">
        <w:t>、评论、提交信息等</w:t>
      </w:r>
      <w:r>
        <w:rPr>
          <w:rFonts w:hint="eastAsia"/>
        </w:rPr>
        <w:t>均可用于构建推荐模型</w:t>
      </w:r>
      <w:r w:rsidR="007A3B4E">
        <w:rPr>
          <w:rFonts w:hint="eastAsia"/>
        </w:rPr>
        <w:t>，但用于推荐算法的数据选择是最为核心的工作。</w:t>
      </w:r>
      <w:r w:rsidR="00150B3E">
        <w:rPr>
          <w:rFonts w:hint="eastAsia"/>
        </w:rPr>
        <w:t>推荐算法应该从开发人员的目标与关注点出发构建开源项目推荐系统。</w:t>
      </w:r>
    </w:p>
    <w:p w14:paraId="7A95569E" w14:textId="5A03B66E" w:rsidR="007A3B4E" w:rsidRDefault="00150B3E">
      <w:pPr>
        <w:spacing w:line="360" w:lineRule="auto"/>
        <w:ind w:firstLineChars="200" w:firstLine="400"/>
      </w:pPr>
      <w:r>
        <w:rPr>
          <w:rFonts w:hint="eastAsia"/>
        </w:rPr>
        <w:t>大部分开发人员并不是开源项目的参与者，更多的是希望找到并复用需求相似度高的项目。在软件开发过程，</w:t>
      </w:r>
      <w:r w:rsidR="009C2250">
        <w:rPr>
          <w:rFonts w:hint="eastAsia"/>
        </w:rPr>
        <w:t>如果开源</w:t>
      </w:r>
      <w:r w:rsidR="008F2384" w:rsidRPr="00E20C23">
        <w:rPr>
          <w:rFonts w:hint="eastAsia"/>
        </w:rPr>
        <w:t>项目与正在</w:t>
      </w:r>
      <w:r w:rsidR="008F2384">
        <w:rPr>
          <w:rFonts w:hint="eastAsia"/>
        </w:rPr>
        <w:t>进行的项目有极大的技术相关性，那么</w:t>
      </w:r>
      <w:r w:rsidR="008F2384" w:rsidRPr="00E20C23">
        <w:rPr>
          <w:rFonts w:hint="eastAsia"/>
        </w:rPr>
        <w:t>开发</w:t>
      </w:r>
      <w:r w:rsidR="008F2384">
        <w:rPr>
          <w:rFonts w:hint="eastAsia"/>
        </w:rPr>
        <w:t>人员很</w:t>
      </w:r>
      <w:r w:rsidR="008F2384" w:rsidRPr="00E20C23">
        <w:rPr>
          <w:rFonts w:hint="eastAsia"/>
        </w:rPr>
        <w:t>有可能对这些项目里</w:t>
      </w:r>
      <w:r w:rsidR="00836B6C">
        <w:rPr>
          <w:rFonts w:hint="eastAsia"/>
        </w:rPr>
        <w:t>包含</w:t>
      </w:r>
      <w:r w:rsidR="008F2384" w:rsidRPr="00E20C23">
        <w:rPr>
          <w:rFonts w:hint="eastAsia"/>
        </w:rPr>
        <w:t>的</w:t>
      </w:r>
      <w:r w:rsidR="008F2384">
        <w:rPr>
          <w:rFonts w:hint="eastAsia"/>
        </w:rPr>
        <w:t>软件</w:t>
      </w:r>
      <w:r w:rsidR="008F2384" w:rsidRPr="00E20C23">
        <w:rPr>
          <w:rFonts w:hint="eastAsia"/>
        </w:rPr>
        <w:t>需求、</w:t>
      </w:r>
      <w:r w:rsidR="008F2384">
        <w:rPr>
          <w:rFonts w:hint="eastAsia"/>
        </w:rPr>
        <w:t>架构</w:t>
      </w:r>
      <w:r w:rsidR="008F2384" w:rsidRPr="00E20C23">
        <w:rPr>
          <w:rFonts w:hint="eastAsia"/>
        </w:rPr>
        <w:t>、设计、代码以及文档进行复用</w:t>
      </w:r>
      <w:r w:rsidR="00BC0111">
        <w:rPr>
          <w:rFonts w:hint="eastAsia"/>
        </w:rPr>
        <w:t>，</w:t>
      </w:r>
      <w:r w:rsidR="009C2250">
        <w:rPr>
          <w:rFonts w:hint="eastAsia"/>
        </w:rPr>
        <w:t>侧重于项目功能的评论，源代码等数据对项目相关性的分析更有用</w:t>
      </w:r>
      <w:r>
        <w:rPr>
          <w:rFonts w:hint="eastAsia"/>
        </w:rPr>
        <w:t>。</w:t>
      </w:r>
    </w:p>
    <w:p w14:paraId="7A5637E3" w14:textId="6D40DE8A" w:rsidR="00BE2E5A" w:rsidRPr="00E20C23" w:rsidRDefault="007A3B4E" w:rsidP="00035283">
      <w:pPr>
        <w:spacing w:line="360" w:lineRule="auto"/>
        <w:ind w:firstLineChars="200" w:firstLine="400"/>
      </w:pPr>
      <w:r>
        <w:rPr>
          <w:rFonts w:hint="eastAsia"/>
        </w:rPr>
        <w:t>如果开发人员</w:t>
      </w:r>
      <w:r w:rsidR="00150B3E">
        <w:rPr>
          <w:rFonts w:hint="eastAsia"/>
        </w:rPr>
        <w:t>期望学习并加入开源项目，</w:t>
      </w:r>
      <w:r w:rsidR="00035283">
        <w:rPr>
          <w:rFonts w:hint="eastAsia"/>
        </w:rPr>
        <w:t>他们</w:t>
      </w:r>
      <w:r>
        <w:rPr>
          <w:rFonts w:hint="eastAsia"/>
        </w:rPr>
        <w:t>更多</w:t>
      </w:r>
      <w:r w:rsidR="00035283">
        <w:rPr>
          <w:rFonts w:hint="eastAsia"/>
        </w:rPr>
        <w:t>地</w:t>
      </w:r>
      <w:r>
        <w:rPr>
          <w:rFonts w:hint="eastAsia"/>
        </w:rPr>
        <w:t>考虑</w:t>
      </w:r>
      <w:r w:rsidR="00150B3E">
        <w:rPr>
          <w:rFonts w:hint="eastAsia"/>
        </w:rPr>
        <w:t>开源</w:t>
      </w:r>
      <w:r>
        <w:rPr>
          <w:rFonts w:hint="eastAsia"/>
        </w:rPr>
        <w:t>项目</w:t>
      </w:r>
      <w:r w:rsidR="00035283">
        <w:rPr>
          <w:rFonts w:hint="eastAsia"/>
        </w:rPr>
        <w:t>的</w:t>
      </w:r>
      <w:r w:rsidR="00150B3E">
        <w:rPr>
          <w:rFonts w:hint="eastAsia"/>
        </w:rPr>
        <w:t>质量和兴趣。</w:t>
      </w:r>
      <w:r w:rsidR="00BC0111" w:rsidRPr="00E20C23">
        <w:rPr>
          <w:rFonts w:hint="eastAsia"/>
        </w:rPr>
        <w:t>在开源社区受到广泛关注，吸引众多外围</w:t>
      </w:r>
      <w:r w:rsidR="00BC0111">
        <w:rPr>
          <w:rFonts w:hint="eastAsia"/>
        </w:rPr>
        <w:t>开发人员</w:t>
      </w:r>
      <w:r w:rsidR="00BC0111" w:rsidRPr="00E20C23">
        <w:rPr>
          <w:rFonts w:hint="eastAsia"/>
        </w:rPr>
        <w:t>参与的开源项目</w:t>
      </w:r>
      <w:r>
        <w:rPr>
          <w:rFonts w:hint="eastAsia"/>
        </w:rPr>
        <w:t>通常质量更高</w:t>
      </w:r>
      <w:r w:rsidR="009C2250">
        <w:rPr>
          <w:rFonts w:hint="eastAsia"/>
        </w:rPr>
        <w:t>，以</w:t>
      </w:r>
      <w:r w:rsidR="00BE2E5A" w:rsidRPr="00E20C23">
        <w:t>GitHub</w:t>
      </w:r>
      <w:r w:rsidR="00BE2E5A" w:rsidRPr="00E20C23">
        <w:rPr>
          <w:rFonts w:hint="eastAsia"/>
        </w:rPr>
        <w:t>的</w:t>
      </w:r>
      <w:commentRangeStart w:id="118"/>
      <w:r w:rsidR="00672F55" w:rsidRPr="00E20C23">
        <w:rPr>
          <w:rFonts w:hint="eastAsia"/>
        </w:rPr>
        <w:t>fork</w:t>
      </w:r>
      <w:r w:rsidR="00672F55">
        <w:rPr>
          <w:rFonts w:hint="eastAsia"/>
        </w:rPr>
        <w:t>、</w:t>
      </w:r>
      <w:r w:rsidR="00672F55">
        <w:t>stars</w:t>
      </w:r>
      <w:r w:rsidR="009C2250">
        <w:rPr>
          <w:rFonts w:hint="eastAsia"/>
        </w:rPr>
        <w:t>和</w:t>
      </w:r>
      <w:r w:rsidR="009C2250" w:rsidRPr="00E20C23">
        <w:rPr>
          <w:rFonts w:hint="eastAsia"/>
        </w:rPr>
        <w:t>watch</w:t>
      </w:r>
      <w:r w:rsidR="00BE2E5A" w:rsidRPr="00E20C23">
        <w:rPr>
          <w:rFonts w:hint="eastAsia"/>
        </w:rPr>
        <w:t>机制</w:t>
      </w:r>
      <w:r w:rsidR="009C2250">
        <w:rPr>
          <w:rFonts w:hint="eastAsia"/>
        </w:rPr>
        <w:t>为例</w:t>
      </w:r>
      <w:commentRangeEnd w:id="118"/>
      <w:r w:rsidR="00887576">
        <w:rPr>
          <w:rStyle w:val="aff1"/>
        </w:rPr>
        <w:commentReference w:id="118"/>
      </w:r>
      <w:r w:rsidR="009C2250">
        <w:rPr>
          <w:rFonts w:hint="eastAsia"/>
        </w:rPr>
        <w:t>，这些机制都</w:t>
      </w:r>
      <w:r w:rsidR="00BE2E5A" w:rsidRPr="00E20C23">
        <w:rPr>
          <w:rFonts w:hint="eastAsia"/>
        </w:rPr>
        <w:t>可以有效</w:t>
      </w:r>
      <w:r w:rsidR="00BE2E5A">
        <w:rPr>
          <w:rFonts w:hint="eastAsia"/>
        </w:rPr>
        <w:t>地</w:t>
      </w:r>
      <w:r w:rsidR="00035283">
        <w:rPr>
          <w:rFonts w:hint="eastAsia"/>
        </w:rPr>
        <w:t>反映</w:t>
      </w:r>
      <w:r w:rsidR="00BE2E5A">
        <w:rPr>
          <w:rFonts w:hint="eastAsia"/>
        </w:rPr>
        <w:t>不同</w:t>
      </w:r>
      <w:r w:rsidR="00BE2E5A" w:rsidRPr="00E20C23">
        <w:rPr>
          <w:rFonts w:hint="eastAsia"/>
        </w:rPr>
        <w:t>开发人员对</w:t>
      </w:r>
      <w:r w:rsidR="00BE2E5A">
        <w:rPr>
          <w:rFonts w:hint="eastAsia"/>
        </w:rPr>
        <w:t>一个</w:t>
      </w:r>
      <w:r w:rsidR="00BE2E5A" w:rsidRPr="00E20C23">
        <w:rPr>
          <w:rFonts w:hint="eastAsia"/>
        </w:rPr>
        <w:t>项目的关注情况，</w:t>
      </w:r>
      <w:r w:rsidR="00BE2E5A" w:rsidRPr="00E20C23">
        <w:t>fork</w:t>
      </w:r>
      <w:r w:rsidR="00BE2E5A">
        <w:rPr>
          <w:rFonts w:hint="eastAsia"/>
        </w:rPr>
        <w:t>主要</w:t>
      </w:r>
      <w:r w:rsidR="00035283">
        <w:rPr>
          <w:rFonts w:hint="eastAsia"/>
        </w:rPr>
        <w:t>反映</w:t>
      </w:r>
      <w:r w:rsidR="00BE2E5A">
        <w:rPr>
          <w:rFonts w:hint="eastAsia"/>
        </w:rPr>
        <w:t>贡献者的参与程度</w:t>
      </w:r>
      <w:r w:rsidR="009C2250">
        <w:rPr>
          <w:rFonts w:hint="eastAsia"/>
        </w:rPr>
        <w:t>，</w:t>
      </w:r>
      <w:r w:rsidR="00672F55">
        <w:t>stars</w:t>
      </w:r>
      <w:r w:rsidR="00035283">
        <w:rPr>
          <w:rFonts w:hint="eastAsia"/>
        </w:rPr>
        <w:t>反映</w:t>
      </w:r>
      <w:r w:rsidR="00672F55">
        <w:rPr>
          <w:rFonts w:hint="eastAsia"/>
        </w:rPr>
        <w:t>一个项目的关注者个数，</w:t>
      </w:r>
      <w:r w:rsidR="00BE2E5A" w:rsidRPr="00E20C23">
        <w:rPr>
          <w:rFonts w:hint="eastAsia"/>
        </w:rPr>
        <w:t>watch</w:t>
      </w:r>
      <w:r w:rsidR="00BE2E5A">
        <w:rPr>
          <w:rFonts w:hint="eastAsia"/>
        </w:rPr>
        <w:t>则</w:t>
      </w:r>
      <w:r w:rsidR="00BE2E5A" w:rsidRPr="00E20C23">
        <w:rPr>
          <w:rFonts w:hint="eastAsia"/>
        </w:rPr>
        <w:t>更多</w:t>
      </w:r>
      <w:r w:rsidR="00035283">
        <w:rPr>
          <w:rFonts w:hint="eastAsia"/>
        </w:rPr>
        <w:t>反映</w:t>
      </w:r>
      <w:r w:rsidR="00BE2E5A" w:rsidRPr="00E20C23">
        <w:rPr>
          <w:rFonts w:hint="eastAsia"/>
        </w:rPr>
        <w:t>项目受到关注的程度</w:t>
      </w:r>
      <w:r w:rsidR="009C2250">
        <w:rPr>
          <w:rFonts w:hint="eastAsia"/>
        </w:rPr>
        <w:t>，</w:t>
      </w:r>
      <w:r w:rsidR="00BE2E5A" w:rsidRPr="00E20C23">
        <w:rPr>
          <w:rFonts w:hint="eastAsia"/>
        </w:rPr>
        <w:t>开发人员</w:t>
      </w:r>
      <w:r w:rsidR="00BE2E5A">
        <w:rPr>
          <w:rFonts w:hint="eastAsia"/>
        </w:rPr>
        <w:t>一旦</w:t>
      </w:r>
      <w:r w:rsidR="00BE2E5A" w:rsidRPr="00E20C23">
        <w:rPr>
          <w:rFonts w:hint="eastAsia"/>
        </w:rPr>
        <w:t>对某个项目抱有强烈的兴趣，那么</w:t>
      </w:r>
      <w:r w:rsidR="00BE2E5A">
        <w:rPr>
          <w:rFonts w:hint="eastAsia"/>
        </w:rPr>
        <w:t>就</w:t>
      </w:r>
      <w:r w:rsidR="00BE2E5A" w:rsidRPr="00E20C23">
        <w:rPr>
          <w:rFonts w:hint="eastAsia"/>
        </w:rPr>
        <w:t>可以通过</w:t>
      </w:r>
      <w:r w:rsidR="00BE2E5A" w:rsidRPr="00E20C23">
        <w:t>watch</w:t>
      </w:r>
      <w:r w:rsidR="00BE2E5A" w:rsidRPr="00E20C23">
        <w:rPr>
          <w:rFonts w:hint="eastAsia"/>
        </w:rPr>
        <w:t>机制</w:t>
      </w:r>
      <w:r w:rsidR="00BE2E5A">
        <w:rPr>
          <w:rFonts w:hint="eastAsia"/>
        </w:rPr>
        <w:t>对项目进行</w:t>
      </w:r>
      <w:r w:rsidR="00BE2E5A" w:rsidRPr="00E20C23">
        <w:rPr>
          <w:rFonts w:hint="eastAsia"/>
        </w:rPr>
        <w:t>实时跟踪，</w:t>
      </w:r>
      <w:r w:rsidR="00150B3E" w:rsidRPr="00E20C23">
        <w:rPr>
          <w:rFonts w:hint="eastAsia"/>
        </w:rPr>
        <w:t>通过</w:t>
      </w:r>
      <w:r w:rsidR="00150B3E" w:rsidRPr="00E20C23">
        <w:t>fork</w:t>
      </w:r>
      <w:r w:rsidR="00150B3E" w:rsidRPr="00E20C23">
        <w:rPr>
          <w:rFonts w:hint="eastAsia"/>
        </w:rPr>
        <w:t>机制对项目</w:t>
      </w:r>
      <w:r w:rsidR="00150B3E">
        <w:rPr>
          <w:rFonts w:hint="eastAsia"/>
        </w:rPr>
        <w:t>进行</w:t>
      </w:r>
      <w:r w:rsidR="00150B3E" w:rsidRPr="00E20C23">
        <w:rPr>
          <w:rFonts w:hint="eastAsia"/>
        </w:rPr>
        <w:t>本地开发</w:t>
      </w:r>
      <w:r w:rsidR="00150B3E">
        <w:rPr>
          <w:rFonts w:hint="eastAsia"/>
        </w:rPr>
        <w:t>，</w:t>
      </w:r>
      <w:r w:rsidR="00BE2E5A" w:rsidRPr="00E20C23">
        <w:rPr>
          <w:rFonts w:hint="eastAsia"/>
        </w:rPr>
        <w:t>因此</w:t>
      </w:r>
      <w:r w:rsidR="00BE2E5A">
        <w:rPr>
          <w:rFonts w:hint="eastAsia"/>
        </w:rPr>
        <w:t>，</w:t>
      </w:r>
      <w:r w:rsidR="00BE2E5A" w:rsidRPr="00E20C23">
        <w:rPr>
          <w:rFonts w:hint="eastAsia"/>
        </w:rPr>
        <w:t>可以将项目的</w:t>
      </w:r>
      <w:r w:rsidR="00BE2E5A" w:rsidRPr="00E20C23">
        <w:t>watch</w:t>
      </w:r>
      <w:r w:rsidR="00BE2E5A" w:rsidRPr="00E20C23">
        <w:rPr>
          <w:rFonts w:hint="eastAsia"/>
        </w:rPr>
        <w:t>数量</w:t>
      </w:r>
      <w:r w:rsidR="00672F55">
        <w:rPr>
          <w:rFonts w:hint="eastAsia"/>
        </w:rPr>
        <w:t>，</w:t>
      </w:r>
      <w:r w:rsidR="00672F55">
        <w:t>stars</w:t>
      </w:r>
      <w:r w:rsidR="00672F55">
        <w:rPr>
          <w:rFonts w:hint="eastAsia"/>
        </w:rPr>
        <w:t>数量</w:t>
      </w:r>
      <w:r w:rsidR="00BE2E5A" w:rsidRPr="00E20C23">
        <w:rPr>
          <w:rFonts w:hint="eastAsia"/>
        </w:rPr>
        <w:t>以及</w:t>
      </w:r>
      <w:r w:rsidR="00BE2E5A" w:rsidRPr="00E20C23">
        <w:t>fork</w:t>
      </w:r>
      <w:r w:rsidR="00BE2E5A">
        <w:rPr>
          <w:rFonts w:hint="eastAsia"/>
        </w:rPr>
        <w:t>数量作为项目</w:t>
      </w:r>
      <w:r w:rsidR="00BE2E5A" w:rsidRPr="00E20C23">
        <w:rPr>
          <w:rFonts w:hint="eastAsia"/>
        </w:rPr>
        <w:t>流行度</w:t>
      </w:r>
      <w:r w:rsidR="009C2250">
        <w:rPr>
          <w:rFonts w:hint="eastAsia"/>
        </w:rPr>
        <w:t>和关注度</w:t>
      </w:r>
      <w:r w:rsidR="00BE2E5A">
        <w:rPr>
          <w:rFonts w:hint="eastAsia"/>
        </w:rPr>
        <w:t>的</w:t>
      </w:r>
      <w:r w:rsidR="00BE2E5A" w:rsidRPr="00E20C23">
        <w:rPr>
          <w:rFonts w:hint="eastAsia"/>
        </w:rPr>
        <w:t>量化标准。</w:t>
      </w:r>
    </w:p>
    <w:p w14:paraId="11F532DA" w14:textId="7D420493" w:rsidR="00BE2E5A" w:rsidRPr="00275418" w:rsidRDefault="00BE2E5A" w:rsidP="00BE2E5A">
      <w:pPr>
        <w:pStyle w:val="31"/>
      </w:pPr>
      <w:bookmarkStart w:id="119" w:name="_Toc506738862"/>
      <w:bookmarkStart w:id="120" w:name="_Toc506739254"/>
      <w:bookmarkStart w:id="121" w:name="_Toc508809108"/>
      <w:bookmarkStart w:id="122" w:name="_Toc512091570"/>
      <w:bookmarkStart w:id="123" w:name="_Toc525035407"/>
      <w:commentRangeStart w:id="124"/>
      <w:r w:rsidRPr="00DF5A85">
        <w:rPr>
          <w:rFonts w:hint="eastAsia"/>
          <w:bCs/>
        </w:rPr>
        <w:t>1</w:t>
      </w:r>
      <w:r w:rsidR="00DF5A85" w:rsidRPr="00DF5A85">
        <w:rPr>
          <w:bCs/>
        </w:rPr>
        <w:t>8</w:t>
      </w:r>
      <w:r w:rsidRPr="00DF5A85">
        <w:rPr>
          <w:bCs/>
        </w:rPr>
        <w:t>.2.2</w:t>
      </w:r>
      <w:r w:rsidRPr="00275418">
        <w:t xml:space="preserve"> </w:t>
      </w:r>
      <w:bookmarkEnd w:id="119"/>
      <w:bookmarkEnd w:id="120"/>
      <w:bookmarkEnd w:id="121"/>
      <w:bookmarkEnd w:id="122"/>
      <w:bookmarkEnd w:id="123"/>
      <w:r>
        <w:rPr>
          <w:rFonts w:hint="eastAsia"/>
        </w:rPr>
        <w:t>源代码推荐</w:t>
      </w:r>
      <w:commentRangeEnd w:id="124"/>
      <w:r w:rsidR="00AA0624">
        <w:rPr>
          <w:rStyle w:val="aff1"/>
          <w:rFonts w:ascii="Times New Roman" w:eastAsia="宋体" w:hAnsi="Times New Roman"/>
        </w:rPr>
        <w:commentReference w:id="124"/>
      </w:r>
    </w:p>
    <w:p w14:paraId="06AC9304" w14:textId="4FC25103" w:rsidR="00BE2E5A" w:rsidRDefault="005B60C5" w:rsidP="00C3350C">
      <w:pPr>
        <w:spacing w:line="360" w:lineRule="auto"/>
        <w:ind w:firstLine="402"/>
        <w:rPr>
          <w:rFonts w:hint="eastAsia"/>
        </w:rPr>
      </w:pPr>
      <w:r>
        <w:rPr>
          <w:rFonts w:hint="eastAsia"/>
        </w:rPr>
        <w:t>随着软件开发技术的发展，</w:t>
      </w:r>
      <w:r w:rsidR="00FD1D7B">
        <w:rPr>
          <w:rFonts w:hint="eastAsia"/>
        </w:rPr>
        <w:t>软件</w:t>
      </w:r>
      <w:r>
        <w:rPr>
          <w:rFonts w:hint="eastAsia"/>
        </w:rPr>
        <w:t>系统</w:t>
      </w:r>
      <w:r w:rsidR="00FD1D7B">
        <w:rPr>
          <w:rFonts w:hint="eastAsia"/>
        </w:rPr>
        <w:t>具有高度的复杂性</w:t>
      </w:r>
      <w:r w:rsidR="00BE2E5A" w:rsidRPr="00E36AEC">
        <w:rPr>
          <w:rFonts w:hint="eastAsia"/>
        </w:rPr>
        <w:t>，</w:t>
      </w:r>
      <w:r>
        <w:rPr>
          <w:rFonts w:hint="eastAsia"/>
        </w:rPr>
        <w:t>用于提高开发效率实现功能复用的软件</w:t>
      </w:r>
      <w:r w:rsidR="0042417E">
        <w:rPr>
          <w:rFonts w:hint="eastAsia"/>
        </w:rPr>
        <w:t>源代码模块（代码片段，构件等）</w:t>
      </w:r>
      <w:r>
        <w:rPr>
          <w:rFonts w:hint="eastAsia"/>
        </w:rPr>
        <w:t>不断产生，</w:t>
      </w:r>
      <w:r w:rsidR="0042417E">
        <w:rPr>
          <w:rFonts w:hint="eastAsia"/>
        </w:rPr>
        <w:t>但</w:t>
      </w:r>
      <w:r>
        <w:rPr>
          <w:rFonts w:hint="eastAsia"/>
        </w:rPr>
        <w:t>简单</w:t>
      </w:r>
      <w:r w:rsidR="0042417E">
        <w:rPr>
          <w:rFonts w:hint="eastAsia"/>
        </w:rPr>
        <w:t>的模块</w:t>
      </w:r>
      <w:r>
        <w:rPr>
          <w:rFonts w:hint="eastAsia"/>
        </w:rPr>
        <w:t>中</w:t>
      </w:r>
      <w:r w:rsidR="00E713B8">
        <w:rPr>
          <w:rFonts w:hint="eastAsia"/>
        </w:rPr>
        <w:t>经常</w:t>
      </w:r>
      <w:r w:rsidR="00BE2E5A" w:rsidRPr="00E36AEC">
        <w:rPr>
          <w:rFonts w:hint="eastAsia"/>
        </w:rPr>
        <w:t>包含数千个</w:t>
      </w:r>
      <w:r>
        <w:rPr>
          <w:rFonts w:hint="eastAsia"/>
        </w:rPr>
        <w:t>功能</w:t>
      </w:r>
      <w:r w:rsidR="00BE2E5A" w:rsidRPr="00E36AEC">
        <w:rPr>
          <w:rFonts w:hint="eastAsia"/>
        </w:rPr>
        <w:t>特性和大量有用的信息</w:t>
      </w:r>
      <w:r w:rsidR="00BE2E5A">
        <w:rPr>
          <w:rFonts w:hint="eastAsia"/>
        </w:rPr>
        <w:t>，掌握其中有价值的信息对开发人员来说具有很大</w:t>
      </w:r>
      <w:r w:rsidR="00AE6344">
        <w:rPr>
          <w:rFonts w:hint="eastAsia"/>
        </w:rPr>
        <w:t>的</w:t>
      </w:r>
      <w:r w:rsidR="00BE2E5A">
        <w:rPr>
          <w:rFonts w:hint="eastAsia"/>
        </w:rPr>
        <w:t>挑战性</w:t>
      </w:r>
      <w:r w:rsidR="00AE6344">
        <w:rPr>
          <w:rFonts w:hint="eastAsia"/>
        </w:rPr>
        <w:t>。</w:t>
      </w:r>
      <w:ins w:id="125" w:author="Wu Jiawei" w:date="2023-01-15T22:50:00Z">
        <w:r w:rsidR="00D468A5">
          <w:rPr>
            <w:rFonts w:hint="eastAsia"/>
          </w:rPr>
          <w:t>直接通过自然</w:t>
        </w:r>
      </w:ins>
      <w:ins w:id="126" w:author="Wu Jiawei" w:date="2023-01-15T22:51:00Z">
        <w:r w:rsidR="00D468A5">
          <w:rPr>
            <w:rFonts w:hint="eastAsia"/>
          </w:rPr>
          <w:t>语言检索</w:t>
        </w:r>
      </w:ins>
      <w:ins w:id="127" w:author="Wu Jiawei" w:date="2023-01-15T23:52:00Z">
        <w:r w:rsidR="00903F23">
          <w:rPr>
            <w:rFonts w:hint="eastAsia"/>
          </w:rPr>
          <w:t>可</w:t>
        </w:r>
      </w:ins>
      <w:ins w:id="128" w:author="Wu Jiawei" w:date="2023-01-15T22:51:00Z">
        <w:r w:rsidR="00D468A5">
          <w:rPr>
            <w:rFonts w:hint="eastAsia"/>
          </w:rPr>
          <w:t>复用代码片段是一种非常好的解决方案</w:t>
        </w:r>
      </w:ins>
      <w:ins w:id="129" w:author="Wu Jiawei" w:date="2023-01-15T23:29:00Z">
        <w:r w:rsidR="00AA64B6">
          <w:rPr>
            <w:rFonts w:hint="eastAsia"/>
          </w:rPr>
          <w:t>，</w:t>
        </w:r>
      </w:ins>
      <w:ins w:id="130" w:author="Wu Jiawei" w:date="2023-01-15T23:25:00Z">
        <w:r w:rsidR="00AA64B6">
          <w:rPr>
            <w:rFonts w:hint="eastAsia"/>
          </w:rPr>
          <w:t>这种推荐方案通常以自然语言作为输入，</w:t>
        </w:r>
      </w:ins>
      <w:ins w:id="131" w:author="Wu Jiawei" w:date="2023-01-15T23:26:00Z">
        <w:r w:rsidR="00AA64B6">
          <w:rPr>
            <w:rFonts w:hint="eastAsia"/>
          </w:rPr>
          <w:t>输出为</w:t>
        </w:r>
      </w:ins>
      <w:ins w:id="132" w:author="Wu Jiawei" w:date="2023-01-15T23:27:00Z">
        <w:r w:rsidR="00AA64B6">
          <w:rPr>
            <w:rFonts w:hint="eastAsia"/>
          </w:rPr>
          <w:t>多个觉好满足自然语言功能描述的</w:t>
        </w:r>
      </w:ins>
      <w:ins w:id="133" w:author="Wu Jiawei" w:date="2023-01-15T23:26:00Z">
        <w:r w:rsidR="00AA64B6">
          <w:rPr>
            <w:rFonts w:hint="eastAsia"/>
          </w:rPr>
          <w:t>代码片段</w:t>
        </w:r>
      </w:ins>
      <w:ins w:id="134" w:author="Wu Jiawei" w:date="2023-01-15T23:29:00Z">
        <w:r w:rsidR="00AA64B6">
          <w:rPr>
            <w:rFonts w:hint="eastAsia"/>
          </w:rPr>
          <w:t>。</w:t>
        </w:r>
      </w:ins>
      <w:ins w:id="135" w:author="Wu Jiawei" w:date="2023-01-15T23:47:00Z">
        <w:r w:rsidR="00215B1D">
          <w:rPr>
            <w:rFonts w:hint="eastAsia"/>
          </w:rPr>
          <w:t>Gu</w:t>
        </w:r>
        <w:r w:rsidR="00215B1D">
          <w:t xml:space="preserve"> </w:t>
        </w:r>
        <w:r w:rsidR="00215B1D" w:rsidRPr="004278EB">
          <w:rPr>
            <w:vertAlign w:val="superscript"/>
            <w:rPrChange w:id="136" w:author="Wu Jiawei" w:date="2023-01-15T23:50:00Z">
              <w:rPr/>
            </w:rPrChange>
          </w:rPr>
          <w:fldChar w:fldCharType="begin"/>
        </w:r>
        <w:r w:rsidR="00215B1D" w:rsidRPr="004278EB">
          <w:rPr>
            <w:vertAlign w:val="superscript"/>
            <w:rPrChange w:id="137" w:author="Wu Jiawei" w:date="2023-01-15T23:50:00Z">
              <w:rPr/>
            </w:rPrChange>
          </w:rPr>
          <w:instrText xml:space="preserve"> REF _Ref124718859 \r \h </w:instrText>
        </w:r>
        <w:r w:rsidR="00215B1D" w:rsidRPr="004278EB">
          <w:rPr>
            <w:vertAlign w:val="superscript"/>
            <w:rPrChange w:id="138" w:author="Wu Jiawei" w:date="2023-01-15T23:50:00Z">
              <w:rPr/>
            </w:rPrChange>
          </w:rPr>
        </w:r>
      </w:ins>
      <w:r w:rsidR="004278EB">
        <w:rPr>
          <w:vertAlign w:val="superscript"/>
        </w:rPr>
        <w:instrText xml:space="preserve"> \* MERGEFORMAT </w:instrText>
      </w:r>
      <w:r w:rsidR="00215B1D" w:rsidRPr="004278EB">
        <w:rPr>
          <w:vertAlign w:val="superscript"/>
          <w:rPrChange w:id="139" w:author="Wu Jiawei" w:date="2023-01-15T23:50:00Z">
            <w:rPr/>
          </w:rPrChange>
        </w:rPr>
        <w:fldChar w:fldCharType="separate"/>
      </w:r>
      <w:ins w:id="140" w:author="Wu Jiawei" w:date="2023-01-15T23:47:00Z">
        <w:r w:rsidR="00215B1D" w:rsidRPr="004278EB">
          <w:rPr>
            <w:vertAlign w:val="superscript"/>
            <w:rPrChange w:id="141" w:author="Wu Jiawei" w:date="2023-01-15T23:50:00Z">
              <w:rPr/>
            </w:rPrChange>
          </w:rPr>
          <w:t>[4]</w:t>
        </w:r>
        <w:r w:rsidR="00215B1D" w:rsidRPr="004278EB">
          <w:rPr>
            <w:vertAlign w:val="superscript"/>
            <w:rPrChange w:id="142" w:author="Wu Jiawei" w:date="2023-01-15T23:50:00Z">
              <w:rPr/>
            </w:rPrChange>
          </w:rPr>
          <w:fldChar w:fldCharType="end"/>
        </w:r>
      </w:ins>
      <w:ins w:id="143" w:author="Wu Jiawei" w:date="2023-01-15T23:29:00Z">
        <w:r w:rsidR="00AA64B6">
          <w:rPr>
            <w:rFonts w:hint="eastAsia"/>
          </w:rPr>
          <w:t>等人利用代码段和自然语言的平行语料</w:t>
        </w:r>
      </w:ins>
      <w:ins w:id="144" w:author="Wu Jiawei" w:date="2023-01-15T23:30:00Z">
        <w:r w:rsidR="00AA64B6">
          <w:rPr>
            <w:rFonts w:hint="eastAsia"/>
          </w:rPr>
          <w:t>使用</w:t>
        </w:r>
        <w:r w:rsidR="00AA64B6">
          <w:rPr>
            <w:rFonts w:hint="eastAsia"/>
          </w:rPr>
          <w:t>RNN</w:t>
        </w:r>
      </w:ins>
      <w:ins w:id="145" w:author="Wu Jiawei" w:date="2023-01-15T23:29:00Z">
        <w:r w:rsidR="00AA64B6">
          <w:rPr>
            <w:rFonts w:hint="eastAsia"/>
          </w:rPr>
          <w:t>训练了一个</w:t>
        </w:r>
      </w:ins>
      <w:ins w:id="146" w:author="Wu Jiawei" w:date="2023-01-15T23:30:00Z">
        <w:r w:rsidR="00AA64B6">
          <w:rPr>
            <w:rFonts w:hint="eastAsia"/>
          </w:rPr>
          <w:t>代码段和自然语言描述的联合嵌入模型，提供基于自然语言的代码块</w:t>
        </w:r>
      </w:ins>
      <w:ins w:id="147" w:author="Wu Jiawei" w:date="2023-01-15T23:31:00Z">
        <w:r w:rsidR="00AA64B6">
          <w:rPr>
            <w:rFonts w:hint="eastAsia"/>
          </w:rPr>
          <w:t>检索功能；</w:t>
        </w:r>
      </w:ins>
      <w:ins w:id="148" w:author="Wu Jiawei" w:date="2023-01-15T23:47:00Z">
        <w:r w:rsidR="00215B1D">
          <w:rPr>
            <w:rFonts w:hint="eastAsia"/>
          </w:rPr>
          <w:t>Shen</w:t>
        </w:r>
        <w:r w:rsidR="00215B1D">
          <w:t xml:space="preserve"> </w:t>
        </w:r>
      </w:ins>
      <w:ins w:id="149" w:author="Wu Jiawei" w:date="2023-01-15T23:48:00Z">
        <w:r w:rsidR="00215B1D" w:rsidRPr="004278EB">
          <w:rPr>
            <w:vertAlign w:val="superscript"/>
            <w:rPrChange w:id="150" w:author="Wu Jiawei" w:date="2023-01-15T23:50:00Z">
              <w:rPr/>
            </w:rPrChange>
          </w:rPr>
          <w:fldChar w:fldCharType="begin"/>
        </w:r>
        <w:r w:rsidR="00215B1D" w:rsidRPr="004278EB">
          <w:rPr>
            <w:vertAlign w:val="superscript"/>
            <w:rPrChange w:id="151" w:author="Wu Jiawei" w:date="2023-01-15T23:50:00Z">
              <w:rPr/>
            </w:rPrChange>
          </w:rPr>
          <w:instrText xml:space="preserve"> REF _Ref124718897 \r \h </w:instrText>
        </w:r>
        <w:r w:rsidR="00215B1D" w:rsidRPr="004278EB">
          <w:rPr>
            <w:vertAlign w:val="superscript"/>
            <w:rPrChange w:id="152" w:author="Wu Jiawei" w:date="2023-01-15T23:50:00Z">
              <w:rPr/>
            </w:rPrChange>
          </w:rPr>
        </w:r>
      </w:ins>
      <w:r w:rsidR="004278EB">
        <w:rPr>
          <w:vertAlign w:val="superscript"/>
        </w:rPr>
        <w:instrText xml:space="preserve"> \* MERGEFORMAT </w:instrText>
      </w:r>
      <w:r w:rsidR="00215B1D" w:rsidRPr="004278EB">
        <w:rPr>
          <w:vertAlign w:val="superscript"/>
          <w:rPrChange w:id="153" w:author="Wu Jiawei" w:date="2023-01-15T23:50:00Z">
            <w:rPr/>
          </w:rPrChange>
        </w:rPr>
        <w:fldChar w:fldCharType="separate"/>
      </w:r>
      <w:ins w:id="154" w:author="Wu Jiawei" w:date="2023-01-15T23:48:00Z">
        <w:r w:rsidR="00215B1D" w:rsidRPr="004278EB">
          <w:rPr>
            <w:vertAlign w:val="superscript"/>
            <w:rPrChange w:id="155" w:author="Wu Jiawei" w:date="2023-01-15T23:50:00Z">
              <w:rPr/>
            </w:rPrChange>
          </w:rPr>
          <w:t>[5]</w:t>
        </w:r>
        <w:r w:rsidR="00215B1D" w:rsidRPr="004278EB">
          <w:rPr>
            <w:vertAlign w:val="superscript"/>
            <w:rPrChange w:id="156" w:author="Wu Jiawei" w:date="2023-01-15T23:50:00Z">
              <w:rPr/>
            </w:rPrChange>
          </w:rPr>
          <w:fldChar w:fldCharType="end"/>
        </w:r>
      </w:ins>
      <w:ins w:id="157" w:author="Wu Jiawei" w:date="2023-01-15T23:33:00Z">
        <w:r w:rsidR="00AA64B6">
          <w:rPr>
            <w:rFonts w:hint="eastAsia"/>
          </w:rPr>
          <w:t>等人</w:t>
        </w:r>
      </w:ins>
      <w:ins w:id="158" w:author="Wu Jiawei" w:date="2023-01-15T23:34:00Z">
        <w:r w:rsidR="00AA64B6">
          <w:rPr>
            <w:rFonts w:hint="eastAsia"/>
          </w:rPr>
          <w:t>则是从常见的库函数出发，构建自然语言描述到代码模板乃至代码块的工具</w:t>
        </w:r>
      </w:ins>
      <w:ins w:id="159" w:author="Wu Jiawei" w:date="2023-01-15T23:35:00Z">
        <w:r w:rsidR="00AA64B6">
          <w:rPr>
            <w:rFonts w:hint="eastAsia"/>
          </w:rPr>
          <w:t>NLI2Code</w:t>
        </w:r>
        <w:r w:rsidR="00AA64B6">
          <w:rPr>
            <w:rFonts w:hint="eastAsia"/>
          </w:rPr>
          <w:t>。</w:t>
        </w:r>
        <w:r w:rsidR="00C3350C">
          <w:rPr>
            <w:rFonts w:hint="eastAsia"/>
          </w:rPr>
          <w:t>近</w:t>
        </w:r>
        <w:r w:rsidR="00C3350C">
          <w:rPr>
            <w:rFonts w:hint="eastAsia"/>
          </w:rPr>
          <w:lastRenderedPageBreak/>
          <w:t>些年，借助于大量的自然语言和</w:t>
        </w:r>
      </w:ins>
      <w:ins w:id="160" w:author="Wu Jiawei" w:date="2023-01-15T23:36:00Z">
        <w:r w:rsidR="00C3350C">
          <w:rPr>
            <w:rFonts w:hint="eastAsia"/>
          </w:rPr>
          <w:t>代码片段的平行语料，代码领域的预训练模型也开始兴起，例如</w:t>
        </w:r>
        <w:r w:rsidR="00C3350C">
          <w:rPr>
            <w:rFonts w:hint="eastAsia"/>
          </w:rPr>
          <w:t>CodeBert</w:t>
        </w:r>
      </w:ins>
      <w:ins w:id="161" w:author="Wu Jiawei" w:date="2023-01-15T23:48:00Z">
        <w:r w:rsidR="00215B1D">
          <w:t xml:space="preserve"> </w:t>
        </w:r>
        <w:r w:rsidR="00215B1D" w:rsidRPr="004278EB">
          <w:rPr>
            <w:vertAlign w:val="superscript"/>
            <w:rPrChange w:id="162" w:author="Wu Jiawei" w:date="2023-01-15T23:50:00Z">
              <w:rPr/>
            </w:rPrChange>
          </w:rPr>
          <w:fldChar w:fldCharType="begin"/>
        </w:r>
        <w:r w:rsidR="00215B1D" w:rsidRPr="004278EB">
          <w:rPr>
            <w:vertAlign w:val="superscript"/>
            <w:rPrChange w:id="163" w:author="Wu Jiawei" w:date="2023-01-15T23:50:00Z">
              <w:rPr/>
            </w:rPrChange>
          </w:rPr>
          <w:instrText xml:space="preserve"> </w:instrText>
        </w:r>
        <w:r w:rsidR="00215B1D" w:rsidRPr="004278EB">
          <w:rPr>
            <w:rFonts w:hint="eastAsia"/>
            <w:vertAlign w:val="superscript"/>
            <w:rPrChange w:id="164" w:author="Wu Jiawei" w:date="2023-01-15T23:50:00Z">
              <w:rPr>
                <w:rFonts w:hint="eastAsia"/>
              </w:rPr>
            </w:rPrChange>
          </w:rPr>
          <w:instrText>REF _Ref124718906 \r \h</w:instrText>
        </w:r>
        <w:r w:rsidR="00215B1D" w:rsidRPr="004278EB">
          <w:rPr>
            <w:vertAlign w:val="superscript"/>
            <w:rPrChange w:id="165" w:author="Wu Jiawei" w:date="2023-01-15T23:50:00Z">
              <w:rPr/>
            </w:rPrChange>
          </w:rPr>
          <w:instrText xml:space="preserve"> </w:instrText>
        </w:r>
        <w:r w:rsidR="00215B1D" w:rsidRPr="004278EB">
          <w:rPr>
            <w:vertAlign w:val="superscript"/>
            <w:rPrChange w:id="166" w:author="Wu Jiawei" w:date="2023-01-15T23:50:00Z">
              <w:rPr/>
            </w:rPrChange>
          </w:rPr>
        </w:r>
      </w:ins>
      <w:r w:rsidR="004278EB">
        <w:rPr>
          <w:vertAlign w:val="superscript"/>
        </w:rPr>
        <w:instrText xml:space="preserve"> \* MERGEFORMAT </w:instrText>
      </w:r>
      <w:r w:rsidR="00215B1D" w:rsidRPr="004278EB">
        <w:rPr>
          <w:vertAlign w:val="superscript"/>
          <w:rPrChange w:id="167" w:author="Wu Jiawei" w:date="2023-01-15T23:50:00Z">
            <w:rPr/>
          </w:rPrChange>
        </w:rPr>
        <w:fldChar w:fldCharType="separate"/>
      </w:r>
      <w:ins w:id="168" w:author="Wu Jiawei" w:date="2023-01-15T23:48:00Z">
        <w:r w:rsidR="00215B1D" w:rsidRPr="004278EB">
          <w:rPr>
            <w:vertAlign w:val="superscript"/>
            <w:rPrChange w:id="169" w:author="Wu Jiawei" w:date="2023-01-15T23:50:00Z">
              <w:rPr/>
            </w:rPrChange>
          </w:rPr>
          <w:t>[6]</w:t>
        </w:r>
        <w:r w:rsidR="00215B1D" w:rsidRPr="004278EB">
          <w:rPr>
            <w:vertAlign w:val="superscript"/>
            <w:rPrChange w:id="170" w:author="Wu Jiawei" w:date="2023-01-15T23:50:00Z">
              <w:rPr/>
            </w:rPrChange>
          </w:rPr>
          <w:fldChar w:fldCharType="end"/>
        </w:r>
      </w:ins>
      <w:ins w:id="171" w:author="Wu Jiawei" w:date="2023-01-15T23:36:00Z">
        <w:r w:rsidR="00C3350C">
          <w:rPr>
            <w:rFonts w:hint="eastAsia"/>
          </w:rPr>
          <w:t>、</w:t>
        </w:r>
        <w:r w:rsidR="00C3350C">
          <w:rPr>
            <w:rFonts w:hint="eastAsia"/>
          </w:rPr>
          <w:t>GraphCodeBert</w:t>
        </w:r>
      </w:ins>
      <w:ins w:id="172" w:author="Wu Jiawei" w:date="2023-01-15T23:48:00Z">
        <w:r w:rsidR="00215B1D" w:rsidRPr="004278EB">
          <w:rPr>
            <w:vertAlign w:val="superscript"/>
            <w:rPrChange w:id="173" w:author="Wu Jiawei" w:date="2023-01-15T23:50:00Z">
              <w:rPr/>
            </w:rPrChange>
          </w:rPr>
          <w:t xml:space="preserve"> </w:t>
        </w:r>
        <w:r w:rsidR="00215B1D" w:rsidRPr="004278EB">
          <w:rPr>
            <w:vertAlign w:val="superscript"/>
            <w:rPrChange w:id="174" w:author="Wu Jiawei" w:date="2023-01-15T23:50:00Z">
              <w:rPr/>
            </w:rPrChange>
          </w:rPr>
          <w:fldChar w:fldCharType="begin"/>
        </w:r>
        <w:r w:rsidR="00215B1D" w:rsidRPr="004278EB">
          <w:rPr>
            <w:vertAlign w:val="superscript"/>
            <w:rPrChange w:id="175" w:author="Wu Jiawei" w:date="2023-01-15T23:50:00Z">
              <w:rPr/>
            </w:rPrChange>
          </w:rPr>
          <w:instrText xml:space="preserve"> REF _Ref124718917 \r \h </w:instrText>
        </w:r>
        <w:r w:rsidR="00215B1D" w:rsidRPr="004278EB">
          <w:rPr>
            <w:vertAlign w:val="superscript"/>
            <w:rPrChange w:id="176" w:author="Wu Jiawei" w:date="2023-01-15T23:50:00Z">
              <w:rPr/>
            </w:rPrChange>
          </w:rPr>
        </w:r>
      </w:ins>
      <w:r w:rsidR="004278EB">
        <w:rPr>
          <w:vertAlign w:val="superscript"/>
        </w:rPr>
        <w:instrText xml:space="preserve"> \* MERGEFORMAT </w:instrText>
      </w:r>
      <w:r w:rsidR="00215B1D" w:rsidRPr="004278EB">
        <w:rPr>
          <w:vertAlign w:val="superscript"/>
          <w:rPrChange w:id="177" w:author="Wu Jiawei" w:date="2023-01-15T23:50:00Z">
            <w:rPr/>
          </w:rPrChange>
        </w:rPr>
        <w:fldChar w:fldCharType="separate"/>
      </w:r>
      <w:ins w:id="178" w:author="Wu Jiawei" w:date="2023-01-15T23:48:00Z">
        <w:r w:rsidR="00215B1D" w:rsidRPr="004278EB">
          <w:rPr>
            <w:vertAlign w:val="superscript"/>
            <w:rPrChange w:id="179" w:author="Wu Jiawei" w:date="2023-01-15T23:50:00Z">
              <w:rPr/>
            </w:rPrChange>
          </w:rPr>
          <w:t>[7]</w:t>
        </w:r>
        <w:r w:rsidR="00215B1D" w:rsidRPr="004278EB">
          <w:rPr>
            <w:vertAlign w:val="superscript"/>
            <w:rPrChange w:id="180" w:author="Wu Jiawei" w:date="2023-01-15T23:50:00Z">
              <w:rPr/>
            </w:rPrChange>
          </w:rPr>
          <w:fldChar w:fldCharType="end"/>
        </w:r>
      </w:ins>
      <w:ins w:id="181" w:author="Wu Jiawei" w:date="2023-01-15T23:36:00Z">
        <w:r w:rsidR="00C3350C">
          <w:rPr>
            <w:rFonts w:hint="eastAsia"/>
          </w:rPr>
          <w:t>等，这些预训练模型从大量</w:t>
        </w:r>
      </w:ins>
      <w:ins w:id="182" w:author="Wu Jiawei" w:date="2023-01-15T23:37:00Z">
        <w:r w:rsidR="00C3350C">
          <w:rPr>
            <w:rFonts w:hint="eastAsia"/>
          </w:rPr>
          <w:t>的语料库中学习到了广泛的知识，通常能更好地完成基于自然语言的代码片段检索。</w:t>
        </w:r>
      </w:ins>
      <w:ins w:id="183" w:author="Wu Jiawei" w:date="2023-01-15T23:00:00Z">
        <w:r w:rsidR="00D468A5">
          <w:rPr>
            <w:rFonts w:hint="eastAsia"/>
          </w:rPr>
          <w:t>另一种更加便捷的方案是</w:t>
        </w:r>
      </w:ins>
      <w:r w:rsidR="0042417E">
        <w:rPr>
          <w:rFonts w:hint="eastAsia"/>
        </w:rPr>
        <w:t>在开发过程中通过</w:t>
      </w:r>
      <w:r w:rsidR="00D57BC0">
        <w:rPr>
          <w:rFonts w:hint="eastAsia"/>
        </w:rPr>
        <w:t>开发</w:t>
      </w:r>
      <w:ins w:id="184" w:author="Wu Jiawei" w:date="2023-01-15T23:01:00Z">
        <w:r w:rsidR="007D368A">
          <w:rPr>
            <w:rFonts w:hint="eastAsia"/>
          </w:rPr>
          <w:t>上下文</w:t>
        </w:r>
      </w:ins>
      <w:del w:id="185" w:author="Wu Jiawei" w:date="2023-01-15T23:01:00Z">
        <w:r w:rsidR="00BE2E5A" w:rsidRPr="00354AD4" w:rsidDel="007D368A">
          <w:rPr>
            <w:rFonts w:hint="eastAsia"/>
          </w:rPr>
          <w:delText>环境</w:delText>
        </w:r>
      </w:del>
      <w:ins w:id="186" w:author="Wu Jiawei" w:date="2023-01-15T23:01:00Z">
        <w:r w:rsidR="00D468A5">
          <w:rPr>
            <w:rFonts w:hint="eastAsia"/>
          </w:rPr>
          <w:t>直接</w:t>
        </w:r>
      </w:ins>
      <w:r w:rsidR="00BE2E5A">
        <w:rPr>
          <w:rFonts w:hint="eastAsia"/>
        </w:rPr>
        <w:t>主动向用户提供与任务相关的个性化</w:t>
      </w:r>
      <w:ins w:id="187" w:author="Wu Jiawei" w:date="2023-01-15T23:01:00Z">
        <w:r w:rsidR="007D368A">
          <w:rPr>
            <w:rFonts w:hint="eastAsia"/>
          </w:rPr>
          <w:t>代码片段推荐</w:t>
        </w:r>
      </w:ins>
      <w:del w:id="188" w:author="Wu Jiawei" w:date="2023-01-15T23:01:00Z">
        <w:r w:rsidR="00BE2E5A" w:rsidDel="007D368A">
          <w:rPr>
            <w:rFonts w:hint="eastAsia"/>
          </w:rPr>
          <w:delText>信息</w:delText>
        </w:r>
        <w:r w:rsidR="0042417E" w:rsidDel="00D468A5">
          <w:rPr>
            <w:rFonts w:hint="eastAsia"/>
          </w:rPr>
          <w:delText>是一种非常好的解决方案</w:delText>
        </w:r>
      </w:del>
      <w:r w:rsidR="00BE2E5A" w:rsidRPr="00354AD4">
        <w:rPr>
          <w:rFonts w:hint="eastAsia"/>
        </w:rPr>
        <w:t>，</w:t>
      </w:r>
      <w:r w:rsidR="00BE2E5A">
        <w:rPr>
          <w:rFonts w:hint="eastAsia"/>
        </w:rPr>
        <w:t>这种</w:t>
      </w:r>
      <w:r w:rsidR="0042417E">
        <w:rPr>
          <w:rFonts w:hint="eastAsia"/>
        </w:rPr>
        <w:t>推荐方法</w:t>
      </w:r>
      <w:r w:rsidR="00BE2E5A">
        <w:rPr>
          <w:rFonts w:hint="eastAsia"/>
        </w:rPr>
        <w:t>既不需要用户发起信息寻求过程，也不需要用户提供查询，</w:t>
      </w:r>
      <w:r w:rsidR="00D57BC0">
        <w:rPr>
          <w:rFonts w:hint="eastAsia"/>
        </w:rPr>
        <w:t>而是</w:t>
      </w:r>
      <w:r w:rsidR="00BE2E5A">
        <w:rPr>
          <w:rFonts w:hint="eastAsia"/>
        </w:rPr>
        <w:t>根据开发人员的开发环境及上下文直接感知与任务相关的信息并反馈给开发人员，减少了寻求信息所需的时间，</w:t>
      </w:r>
      <w:r w:rsidR="00D57BC0">
        <w:rPr>
          <w:rFonts w:hint="eastAsia"/>
        </w:rPr>
        <w:t>降低</w:t>
      </w:r>
      <w:r w:rsidR="00BE2E5A">
        <w:rPr>
          <w:rFonts w:hint="eastAsia"/>
        </w:rPr>
        <w:t>了开发人员的时间成本。</w:t>
      </w:r>
      <w:ins w:id="189" w:author="Wu Jiawei" w:date="2023-01-15T23:02:00Z">
        <w:r w:rsidR="007D368A" w:rsidRPr="007D368A">
          <w:t>Nguyen</w:t>
        </w:r>
      </w:ins>
      <w:ins w:id="190" w:author="Wu Jiawei" w:date="2023-01-15T23:49:00Z">
        <w:r w:rsidR="00215B1D">
          <w:t xml:space="preserve"> </w:t>
        </w:r>
      </w:ins>
      <w:ins w:id="191" w:author="Wu Jiawei" w:date="2023-01-15T23:48:00Z">
        <w:r w:rsidR="00215B1D" w:rsidRPr="004278EB">
          <w:rPr>
            <w:vertAlign w:val="superscript"/>
            <w:rPrChange w:id="192" w:author="Wu Jiawei" w:date="2023-01-15T23:50:00Z">
              <w:rPr/>
            </w:rPrChange>
          </w:rPr>
          <w:fldChar w:fldCharType="begin"/>
        </w:r>
        <w:r w:rsidR="00215B1D" w:rsidRPr="004278EB">
          <w:rPr>
            <w:vertAlign w:val="superscript"/>
            <w:rPrChange w:id="193" w:author="Wu Jiawei" w:date="2023-01-15T23:50:00Z">
              <w:rPr/>
            </w:rPrChange>
          </w:rPr>
          <w:instrText xml:space="preserve"> REF _Ref124718952 \r \h </w:instrText>
        </w:r>
        <w:r w:rsidR="00215B1D" w:rsidRPr="004278EB">
          <w:rPr>
            <w:vertAlign w:val="superscript"/>
            <w:rPrChange w:id="194" w:author="Wu Jiawei" w:date="2023-01-15T23:50:00Z">
              <w:rPr/>
            </w:rPrChange>
          </w:rPr>
        </w:r>
      </w:ins>
      <w:r w:rsidR="004278EB">
        <w:rPr>
          <w:vertAlign w:val="superscript"/>
        </w:rPr>
        <w:instrText xml:space="preserve"> \* MERGEFORMAT </w:instrText>
      </w:r>
      <w:r w:rsidR="00215B1D" w:rsidRPr="004278EB">
        <w:rPr>
          <w:vertAlign w:val="superscript"/>
          <w:rPrChange w:id="195" w:author="Wu Jiawei" w:date="2023-01-15T23:50:00Z">
            <w:rPr/>
          </w:rPrChange>
        </w:rPr>
        <w:fldChar w:fldCharType="separate"/>
      </w:r>
      <w:ins w:id="196" w:author="Wu Jiawei" w:date="2023-01-15T23:48:00Z">
        <w:r w:rsidR="00215B1D" w:rsidRPr="004278EB">
          <w:rPr>
            <w:vertAlign w:val="superscript"/>
            <w:rPrChange w:id="197" w:author="Wu Jiawei" w:date="2023-01-15T23:50:00Z">
              <w:rPr/>
            </w:rPrChange>
          </w:rPr>
          <w:t>[8]</w:t>
        </w:r>
        <w:r w:rsidR="00215B1D" w:rsidRPr="004278EB">
          <w:rPr>
            <w:vertAlign w:val="superscript"/>
            <w:rPrChange w:id="198" w:author="Wu Jiawei" w:date="2023-01-15T23:50:00Z">
              <w:rPr/>
            </w:rPrChange>
          </w:rPr>
          <w:fldChar w:fldCharType="end"/>
        </w:r>
      </w:ins>
      <w:ins w:id="199" w:author="Wu Jiawei" w:date="2023-01-15T23:02:00Z">
        <w:r w:rsidR="007D368A">
          <w:rPr>
            <w:rFonts w:hint="eastAsia"/>
          </w:rPr>
          <w:t>等人提出挖掘和分析</w:t>
        </w:r>
        <w:r w:rsidR="007D368A">
          <w:rPr>
            <w:rFonts w:hint="eastAsia"/>
          </w:rPr>
          <w:t>API</w:t>
        </w:r>
        <w:r w:rsidR="007D368A">
          <w:rPr>
            <w:rFonts w:hint="eastAsia"/>
          </w:rPr>
          <w:t>调用模式，在用户开发项目时</w:t>
        </w:r>
      </w:ins>
      <w:ins w:id="200" w:author="Wu Jiawei" w:date="2023-01-15T23:03:00Z">
        <w:r w:rsidR="007D368A">
          <w:rPr>
            <w:rFonts w:hint="eastAsia"/>
          </w:rPr>
          <w:t>利用协同过滤技术直接推荐相应的</w:t>
        </w:r>
        <w:r w:rsidR="007D368A">
          <w:rPr>
            <w:rFonts w:hint="eastAsia"/>
          </w:rPr>
          <w:t>API</w:t>
        </w:r>
        <w:r w:rsidR="007D368A">
          <w:rPr>
            <w:rFonts w:hint="eastAsia"/>
          </w:rPr>
          <w:t>以及代码片段</w:t>
        </w:r>
      </w:ins>
      <w:ins w:id="201" w:author="Wu Jiawei" w:date="2023-01-15T23:25:00Z">
        <w:r w:rsidR="00AA64B6">
          <w:rPr>
            <w:rFonts w:hint="eastAsia"/>
          </w:rPr>
          <w:t>；</w:t>
        </w:r>
      </w:ins>
      <w:ins w:id="202" w:author="Wu Jiawei" w:date="2023-01-15T23:52:00Z">
        <w:r w:rsidR="004278EB">
          <w:rPr>
            <w:rFonts w:hint="eastAsia"/>
          </w:rPr>
          <w:t>He</w:t>
        </w:r>
        <w:r w:rsidR="004278EB" w:rsidRPr="004278EB">
          <w:rPr>
            <w:vertAlign w:val="superscript"/>
            <w:rPrChange w:id="203" w:author="Wu Jiawei" w:date="2023-01-15T23:52:00Z">
              <w:rPr/>
            </w:rPrChange>
          </w:rPr>
          <w:fldChar w:fldCharType="begin"/>
        </w:r>
        <w:r w:rsidR="004278EB" w:rsidRPr="004278EB">
          <w:rPr>
            <w:vertAlign w:val="superscript"/>
            <w:rPrChange w:id="204" w:author="Wu Jiawei" w:date="2023-01-15T23:52:00Z">
              <w:rPr/>
            </w:rPrChange>
          </w:rPr>
          <w:instrText xml:space="preserve"> </w:instrText>
        </w:r>
        <w:r w:rsidR="004278EB" w:rsidRPr="004278EB">
          <w:rPr>
            <w:rFonts w:hint="eastAsia"/>
            <w:vertAlign w:val="superscript"/>
            <w:rPrChange w:id="205" w:author="Wu Jiawei" w:date="2023-01-15T23:52:00Z">
              <w:rPr>
                <w:rFonts w:hint="eastAsia"/>
              </w:rPr>
            </w:rPrChange>
          </w:rPr>
          <w:instrText>REF _Ref124719151 \r \h</w:instrText>
        </w:r>
        <w:r w:rsidR="004278EB" w:rsidRPr="004278EB">
          <w:rPr>
            <w:vertAlign w:val="superscript"/>
            <w:rPrChange w:id="206" w:author="Wu Jiawei" w:date="2023-01-15T23:52:00Z">
              <w:rPr/>
            </w:rPrChange>
          </w:rPr>
          <w:instrText xml:space="preserve"> </w:instrText>
        </w:r>
        <w:r w:rsidR="004278EB" w:rsidRPr="004278EB">
          <w:rPr>
            <w:vertAlign w:val="superscript"/>
            <w:rPrChange w:id="207" w:author="Wu Jiawei" w:date="2023-01-15T23:52:00Z">
              <w:rPr/>
            </w:rPrChange>
          </w:rPr>
        </w:r>
      </w:ins>
      <w:r w:rsidR="004278EB">
        <w:rPr>
          <w:vertAlign w:val="superscript"/>
        </w:rPr>
        <w:instrText xml:space="preserve"> \* MERGEFORMAT </w:instrText>
      </w:r>
      <w:r w:rsidR="004278EB" w:rsidRPr="004278EB">
        <w:rPr>
          <w:vertAlign w:val="superscript"/>
          <w:rPrChange w:id="208" w:author="Wu Jiawei" w:date="2023-01-15T23:52:00Z">
            <w:rPr/>
          </w:rPrChange>
        </w:rPr>
        <w:fldChar w:fldCharType="separate"/>
      </w:r>
      <w:ins w:id="209" w:author="Wu Jiawei" w:date="2023-01-15T23:52:00Z">
        <w:r w:rsidR="004278EB" w:rsidRPr="004278EB">
          <w:rPr>
            <w:vertAlign w:val="superscript"/>
            <w:rPrChange w:id="210" w:author="Wu Jiawei" w:date="2023-01-15T23:52:00Z">
              <w:rPr/>
            </w:rPrChange>
          </w:rPr>
          <w:t>[9]</w:t>
        </w:r>
        <w:r w:rsidR="004278EB" w:rsidRPr="004278EB">
          <w:rPr>
            <w:vertAlign w:val="superscript"/>
            <w:rPrChange w:id="211" w:author="Wu Jiawei" w:date="2023-01-15T23:52:00Z">
              <w:rPr/>
            </w:rPrChange>
          </w:rPr>
          <w:fldChar w:fldCharType="end"/>
        </w:r>
      </w:ins>
      <w:ins w:id="212" w:author="Wu Jiawei" w:date="2023-01-15T23:11:00Z">
        <w:r w:rsidR="007D368A">
          <w:rPr>
            <w:rFonts w:hint="eastAsia"/>
          </w:rPr>
          <w:t>等人通过分析</w:t>
        </w:r>
      </w:ins>
      <w:ins w:id="213" w:author="Wu Jiawei" w:date="2023-01-15T23:22:00Z">
        <w:r w:rsidR="00236F80">
          <w:rPr>
            <w:rFonts w:hint="eastAsia"/>
          </w:rPr>
          <w:t>Python</w:t>
        </w:r>
        <w:r w:rsidR="00236F80">
          <w:rPr>
            <w:rFonts w:hint="eastAsia"/>
          </w:rPr>
          <w:t>代码中数据流</w:t>
        </w:r>
      </w:ins>
      <w:ins w:id="214" w:author="Wu Jiawei" w:date="2023-01-15T23:23:00Z">
        <w:r w:rsidR="00236F80">
          <w:rPr>
            <w:rFonts w:hint="eastAsia"/>
          </w:rPr>
          <w:t>、</w:t>
        </w:r>
      </w:ins>
      <w:ins w:id="215" w:author="Wu Jiawei" w:date="2023-01-15T23:24:00Z">
        <w:r w:rsidR="00236F80">
          <w:rPr>
            <w:rFonts w:hint="eastAsia"/>
          </w:rPr>
          <w:t>字符相似度等信息，利用机器学习技术实现了一个工具</w:t>
        </w:r>
        <w:r w:rsidR="00236F80" w:rsidRPr="00236F80">
          <w:t>PyART</w:t>
        </w:r>
        <w:r w:rsidR="00236F80">
          <w:rPr>
            <w:rFonts w:hint="eastAsia"/>
          </w:rPr>
          <w:t>，可以</w:t>
        </w:r>
      </w:ins>
      <w:ins w:id="216" w:author="Wu Jiawei" w:date="2023-01-15T23:25:00Z">
        <w:r w:rsidR="00236F80">
          <w:rPr>
            <w:rFonts w:hint="eastAsia"/>
          </w:rPr>
          <w:t>为开发者实时推荐</w:t>
        </w:r>
        <w:r w:rsidR="00236F80">
          <w:rPr>
            <w:rFonts w:hint="eastAsia"/>
          </w:rPr>
          <w:t>Python</w:t>
        </w:r>
        <w:r w:rsidR="00236F80">
          <w:t xml:space="preserve"> </w:t>
        </w:r>
        <w:r w:rsidR="00236F80">
          <w:rPr>
            <w:rFonts w:hint="eastAsia"/>
          </w:rPr>
          <w:t>API</w:t>
        </w:r>
        <w:r w:rsidR="00236F80">
          <w:rPr>
            <w:rFonts w:hint="eastAsia"/>
          </w:rPr>
          <w:t>。</w:t>
        </w:r>
      </w:ins>
    </w:p>
    <w:p w14:paraId="3A7BECD5" w14:textId="4CE7DBE1" w:rsidR="00BE2E5A" w:rsidRPr="00BB79D8" w:rsidRDefault="006D559F" w:rsidP="006048B9">
      <w:pPr>
        <w:spacing w:line="360" w:lineRule="auto"/>
        <w:ind w:firstLine="402"/>
      </w:pPr>
      <w:r>
        <w:rPr>
          <w:rFonts w:hint="eastAsia"/>
        </w:rPr>
        <w:t>目前比较流行的智能化软件开发</w:t>
      </w:r>
      <w:r w:rsidR="00BE2E5A">
        <w:rPr>
          <w:rFonts w:hint="eastAsia"/>
        </w:rPr>
        <w:t>通过分析编程环境中正在开发的部分程序，</w:t>
      </w:r>
      <w:r w:rsidR="002B2FE9">
        <w:rPr>
          <w:rFonts w:hint="eastAsia"/>
        </w:rPr>
        <w:t>不仅</w:t>
      </w:r>
      <w:r>
        <w:rPr>
          <w:rFonts w:hint="eastAsia"/>
        </w:rPr>
        <w:t>能够</w:t>
      </w:r>
      <w:r w:rsidR="00BE2E5A">
        <w:rPr>
          <w:rFonts w:hint="eastAsia"/>
        </w:rPr>
        <w:t>主动</w:t>
      </w:r>
      <w:r w:rsidR="00BF14F9">
        <w:rPr>
          <w:rFonts w:hint="eastAsia"/>
        </w:rPr>
        <w:t>提供开发人员</w:t>
      </w:r>
      <w:r w:rsidR="00BE2E5A">
        <w:rPr>
          <w:rFonts w:hint="eastAsia"/>
        </w:rPr>
        <w:t>在当前编程任务中可能</w:t>
      </w:r>
      <w:r w:rsidR="00BE2E5A" w:rsidRPr="00C671CE">
        <w:rPr>
          <w:rFonts w:hint="eastAsia"/>
        </w:rPr>
        <w:t>会</w:t>
      </w:r>
      <w:r>
        <w:rPr>
          <w:rFonts w:hint="eastAsia"/>
        </w:rPr>
        <w:t>使用</w:t>
      </w:r>
      <w:r w:rsidR="00BE2E5A" w:rsidRPr="00C671CE">
        <w:rPr>
          <w:rFonts w:hint="eastAsia"/>
        </w:rPr>
        <w:t>的</w:t>
      </w:r>
      <w:r>
        <w:rPr>
          <w:rFonts w:hint="eastAsia"/>
        </w:rPr>
        <w:t>代码片段或</w:t>
      </w:r>
      <w:r w:rsidR="00F1309F" w:rsidRPr="00C671CE">
        <w:rPr>
          <w:rFonts w:hint="eastAsia"/>
        </w:rPr>
        <w:t>构件</w:t>
      </w:r>
      <w:r w:rsidR="008F5CC8" w:rsidRPr="00C671CE">
        <w:rPr>
          <w:rFonts w:hint="eastAsia"/>
        </w:rPr>
        <w:t>，</w:t>
      </w:r>
      <w:r w:rsidR="002B2FE9">
        <w:rPr>
          <w:rFonts w:hint="eastAsia"/>
        </w:rPr>
        <w:t>而且可以</w:t>
      </w:r>
      <w:r w:rsidR="00BE2E5A" w:rsidRPr="00C671CE">
        <w:rPr>
          <w:rFonts w:hint="eastAsia"/>
        </w:rPr>
        <w:t>提供示例说明</w:t>
      </w:r>
      <w:r w:rsidR="00022CB8">
        <w:rPr>
          <w:rFonts w:hint="eastAsia"/>
        </w:rPr>
        <w:t>，生成注释</w:t>
      </w:r>
      <w:r w:rsidR="00BF14F9">
        <w:rPr>
          <w:rFonts w:hint="eastAsia"/>
        </w:rPr>
        <w:t>。</w:t>
      </w:r>
      <w:r w:rsidR="00BE2E5A">
        <w:rPr>
          <w:rFonts w:hint="eastAsia"/>
        </w:rPr>
        <w:t>可重用</w:t>
      </w:r>
      <w:r w:rsidR="00BF14F9">
        <w:rPr>
          <w:rFonts w:hint="eastAsia"/>
        </w:rPr>
        <w:t>代码片段或</w:t>
      </w:r>
      <w:r w:rsidR="00F1309F">
        <w:rPr>
          <w:rFonts w:hint="eastAsia"/>
        </w:rPr>
        <w:t>构件</w:t>
      </w:r>
      <w:r w:rsidR="00BE2E5A">
        <w:rPr>
          <w:rFonts w:hint="eastAsia"/>
        </w:rPr>
        <w:t>的推荐主要是</w:t>
      </w:r>
      <w:commentRangeStart w:id="217"/>
      <w:r w:rsidR="00022CB8">
        <w:rPr>
          <w:rFonts w:hint="eastAsia"/>
        </w:rPr>
        <w:t>基于深度学习在开源平台上</w:t>
      </w:r>
      <w:commentRangeEnd w:id="217"/>
      <w:r w:rsidR="00B07FF7">
        <w:rPr>
          <w:rStyle w:val="aff1"/>
        </w:rPr>
        <w:commentReference w:id="217"/>
      </w:r>
      <w:r w:rsidR="00A80BFB">
        <w:rPr>
          <w:rFonts w:hint="eastAsia"/>
        </w:rPr>
        <w:t>通过</w:t>
      </w:r>
      <w:r w:rsidR="00022CB8">
        <w:rPr>
          <w:rFonts w:hint="eastAsia"/>
        </w:rPr>
        <w:t>使用海量代码训练实现</w:t>
      </w:r>
      <w:r w:rsidR="00BE2E5A">
        <w:rPr>
          <w:rFonts w:hint="eastAsia"/>
        </w:rPr>
        <w:t>。</w:t>
      </w:r>
    </w:p>
    <w:p w14:paraId="3F3982F1" w14:textId="68B668DF" w:rsidR="00BE2E5A" w:rsidRDefault="00BE2E5A" w:rsidP="00BE2E5A">
      <w:pPr>
        <w:pStyle w:val="31"/>
      </w:pPr>
      <w:bookmarkStart w:id="218" w:name="_Toc79140039"/>
      <w:bookmarkStart w:id="219" w:name="_Toc79153393"/>
      <w:bookmarkStart w:id="220" w:name="_Toc79269010"/>
      <w:r>
        <w:rPr>
          <w:rFonts w:hint="eastAsia"/>
        </w:rPr>
        <w:t>1</w:t>
      </w:r>
      <w:r w:rsidR="00DF5A85">
        <w:t>8</w:t>
      </w:r>
      <w:r>
        <w:rPr>
          <w:rFonts w:hint="eastAsia"/>
        </w:rPr>
        <w:t>.2.3</w:t>
      </w:r>
      <w:r w:rsidRPr="00E20C23">
        <w:t xml:space="preserve"> </w:t>
      </w:r>
      <w:r w:rsidRPr="00E20C23">
        <w:t>小结</w:t>
      </w:r>
      <w:bookmarkEnd w:id="218"/>
      <w:bookmarkEnd w:id="219"/>
      <w:bookmarkEnd w:id="220"/>
    </w:p>
    <w:p w14:paraId="7CB7AEE6" w14:textId="5DA34879" w:rsidR="00BE2E5A" w:rsidRPr="00DB51E3" w:rsidRDefault="00BE2E5A" w:rsidP="00DB51E3">
      <w:pPr>
        <w:spacing w:line="360" w:lineRule="auto"/>
        <w:ind w:firstLine="402"/>
      </w:pPr>
      <w:r w:rsidRPr="00C879CA">
        <w:rPr>
          <w:rFonts w:hint="eastAsia"/>
        </w:rPr>
        <w:t>随着信息技术的发展，存在大量优秀的开源软件可供开发人员借鉴，并极大降低</w:t>
      </w:r>
      <w:r w:rsidR="00686924">
        <w:rPr>
          <w:rFonts w:hint="eastAsia"/>
        </w:rPr>
        <w:t>了</w:t>
      </w:r>
      <w:r w:rsidRPr="00C879CA">
        <w:rPr>
          <w:rFonts w:hint="eastAsia"/>
        </w:rPr>
        <w:t>开发成本，基于大数据相关技术的开源项目推荐与源代码推荐</w:t>
      </w:r>
      <w:r w:rsidR="00C519BE">
        <w:rPr>
          <w:rFonts w:hint="eastAsia"/>
        </w:rPr>
        <w:t>逐步</w:t>
      </w:r>
      <w:r w:rsidRPr="00C879CA">
        <w:rPr>
          <w:rFonts w:hint="eastAsia"/>
        </w:rPr>
        <w:t>成为未来软件开发的一种趋势。</w:t>
      </w:r>
      <w:r w:rsidRPr="00C879CA">
        <w:t>由于众多开源社区的项目质量参差不齐，技术栈多样化</w:t>
      </w:r>
      <w:r w:rsidRPr="00C879CA">
        <w:rPr>
          <w:rFonts w:hint="eastAsia"/>
        </w:rPr>
        <w:t>，开发人员面临的挑战也日益明显。如何</w:t>
      </w:r>
      <w:r w:rsidRPr="00C879CA">
        <w:t>实现开源项目</w:t>
      </w:r>
      <w:r w:rsidRPr="00C879CA">
        <w:rPr>
          <w:rFonts w:hint="eastAsia"/>
        </w:rPr>
        <w:t>、源代码等开源资源</w:t>
      </w:r>
      <w:r w:rsidRPr="00C879CA">
        <w:t>与开发人员以一种较高准确度的个性化匹配</w:t>
      </w:r>
      <w:r>
        <w:rPr>
          <w:rFonts w:hint="eastAsia"/>
        </w:rPr>
        <w:t>，</w:t>
      </w:r>
      <w:r w:rsidRPr="00C879CA">
        <w:rPr>
          <w:rFonts w:hint="eastAsia"/>
        </w:rPr>
        <w:t>如何通过尽可能多地提供自动化过程以减少开发人员所需要的额外工作</w:t>
      </w:r>
      <w:r>
        <w:rPr>
          <w:rFonts w:hint="eastAsia"/>
        </w:rPr>
        <w:t>，</w:t>
      </w:r>
      <w:r w:rsidRPr="00C879CA">
        <w:rPr>
          <w:rFonts w:hint="eastAsia"/>
        </w:rPr>
        <w:t>如何支持</w:t>
      </w:r>
      <w:r>
        <w:rPr>
          <w:rFonts w:hint="eastAsia"/>
        </w:rPr>
        <w:t>和鼓励开发人员提供可重用组件以便其他开发人员可以重用并确保修改后</w:t>
      </w:r>
      <w:r w:rsidRPr="00C879CA">
        <w:rPr>
          <w:rFonts w:hint="eastAsia"/>
        </w:rPr>
        <w:t>可重用组件的高质量，</w:t>
      </w:r>
      <w:r>
        <w:rPr>
          <w:rFonts w:hint="eastAsia"/>
        </w:rPr>
        <w:t>大数据时代下基于开源项目和源代码</w:t>
      </w:r>
      <w:r w:rsidRPr="00C879CA">
        <w:rPr>
          <w:rFonts w:hint="eastAsia"/>
        </w:rPr>
        <w:t>推荐</w:t>
      </w:r>
      <w:r>
        <w:rPr>
          <w:rFonts w:hint="eastAsia"/>
        </w:rPr>
        <w:t>的软件开发仍有很</w:t>
      </w:r>
      <w:r w:rsidRPr="00C879CA">
        <w:rPr>
          <w:rFonts w:hint="eastAsia"/>
        </w:rPr>
        <w:t>多的工作</w:t>
      </w:r>
      <w:r>
        <w:rPr>
          <w:rFonts w:hint="eastAsia"/>
        </w:rPr>
        <w:t>要做</w:t>
      </w:r>
      <w:r w:rsidRPr="00C879CA">
        <w:rPr>
          <w:rFonts w:hint="eastAsia"/>
        </w:rPr>
        <w:t>。</w:t>
      </w:r>
    </w:p>
    <w:p w14:paraId="2DBDB8D9" w14:textId="5C249331" w:rsidR="00BE2E5A" w:rsidRPr="00275418" w:rsidRDefault="00BE2E5A" w:rsidP="00BE2E5A">
      <w:pPr>
        <w:pStyle w:val="20"/>
      </w:pPr>
      <w:bookmarkStart w:id="221" w:name="_Toc506738863"/>
      <w:bookmarkStart w:id="222" w:name="_Toc506739255"/>
      <w:bookmarkStart w:id="223" w:name="_Toc508809109"/>
      <w:bookmarkStart w:id="224" w:name="_Toc512091571"/>
      <w:bookmarkStart w:id="225" w:name="_Toc525035408"/>
      <w:r w:rsidRPr="00DF5A85">
        <w:rPr>
          <w:rFonts w:hint="eastAsia"/>
          <w:bCs/>
        </w:rPr>
        <w:t>1</w:t>
      </w:r>
      <w:r w:rsidR="00DF5A85" w:rsidRPr="00DF5A85">
        <w:rPr>
          <w:bCs/>
        </w:rPr>
        <w:t>8</w:t>
      </w:r>
      <w:r w:rsidRPr="00DF5A85">
        <w:rPr>
          <w:bCs/>
        </w:rPr>
        <w:t>.3</w:t>
      </w:r>
      <w:r w:rsidRPr="00275418">
        <w:t xml:space="preserve"> </w:t>
      </w:r>
      <w:bookmarkEnd w:id="221"/>
      <w:bookmarkEnd w:id="222"/>
      <w:bookmarkEnd w:id="223"/>
      <w:bookmarkEnd w:id="224"/>
      <w:bookmarkEnd w:id="225"/>
      <w:r>
        <w:rPr>
          <w:rFonts w:hint="eastAsia"/>
        </w:rPr>
        <w:t>大数据与软件测试</w:t>
      </w:r>
    </w:p>
    <w:p w14:paraId="62692A15" w14:textId="2224EAAB" w:rsidR="00BE2E5A" w:rsidRPr="006F3347" w:rsidRDefault="00BE2E5A" w:rsidP="00DB51E3">
      <w:pPr>
        <w:spacing w:line="360" w:lineRule="auto"/>
        <w:ind w:firstLine="402"/>
      </w:pPr>
      <w:r w:rsidRPr="006F3347">
        <w:t>软件测试是</w:t>
      </w:r>
      <w:r w:rsidRPr="006F3347">
        <w:rPr>
          <w:rFonts w:hint="eastAsia"/>
        </w:rPr>
        <w:t>保障</w:t>
      </w:r>
      <w:r>
        <w:t>软件产品</w:t>
      </w:r>
      <w:r w:rsidRPr="006F3347">
        <w:t>质量</w:t>
      </w:r>
      <w:r w:rsidRPr="006F3347">
        <w:rPr>
          <w:rFonts w:hint="eastAsia"/>
        </w:rPr>
        <w:t>、</w:t>
      </w:r>
      <w:r w:rsidRPr="006F3347">
        <w:t>稳定性和可靠性</w:t>
      </w:r>
      <w:r>
        <w:rPr>
          <w:rFonts w:hint="eastAsia"/>
        </w:rPr>
        <w:t>等问题的</w:t>
      </w:r>
      <w:r>
        <w:t>关键</w:t>
      </w:r>
      <w:r>
        <w:rPr>
          <w:rFonts w:hint="eastAsia"/>
        </w:rPr>
        <w:t>。</w:t>
      </w:r>
      <w:r w:rsidRPr="00FE29F4">
        <w:rPr>
          <w:rFonts w:hint="eastAsia"/>
          <w:rPrChange w:id="226" w:author="sunyanchun" w:date="2023-01-06T11:07:00Z">
            <w:rPr>
              <w:rFonts w:ascii="黑体" w:eastAsia="黑体" w:hAnsi="黑体" w:hint="eastAsia"/>
              <w:b/>
              <w:bCs/>
            </w:rPr>
          </w:rPrChange>
        </w:rPr>
        <w:t>软件测试</w:t>
      </w:r>
      <w:r w:rsidRPr="004344E7">
        <w:rPr>
          <w:rFonts w:hint="eastAsia"/>
        </w:rPr>
        <w:t>是在规定的条件下对程序进行操作，以发现程序错误，衡量软件质量，并对其是否能满足设计要求进行评估的过程</w:t>
      </w:r>
      <w:r>
        <w:rPr>
          <w:rFonts w:hint="eastAsia"/>
        </w:rPr>
        <w:t>，</w:t>
      </w:r>
      <w:r>
        <w:rPr>
          <w:rFonts w:hint="eastAsia"/>
        </w:rPr>
        <w:lastRenderedPageBreak/>
        <w:t>它是</w:t>
      </w:r>
      <w:r w:rsidRPr="004344E7">
        <w:rPr>
          <w:rFonts w:hint="eastAsia"/>
        </w:rPr>
        <w:t>一种实际输出与预期输出之间的审核或者比较过程</w:t>
      </w:r>
      <w:r>
        <w:rPr>
          <w:rFonts w:hint="eastAsia"/>
        </w:rPr>
        <w:t>。</w:t>
      </w:r>
    </w:p>
    <w:p w14:paraId="3C709AAB" w14:textId="20D93572" w:rsidR="009A2039" w:rsidRPr="006F3347" w:rsidRDefault="00BE2E5A" w:rsidP="00DB51E3">
      <w:pPr>
        <w:spacing w:line="360" w:lineRule="auto"/>
        <w:ind w:firstLine="402"/>
      </w:pPr>
      <w:r>
        <w:t>在</w:t>
      </w:r>
      <w:r w:rsidRPr="006F3347">
        <w:t>大数据时代背景下，软件</w:t>
      </w:r>
      <w:r w:rsidR="009A2039">
        <w:rPr>
          <w:rFonts w:hint="eastAsia"/>
        </w:rPr>
        <w:t>使用</w:t>
      </w:r>
      <w:r w:rsidRPr="006F3347">
        <w:t>的复杂性</w:t>
      </w:r>
      <w:r w:rsidRPr="006F3347">
        <w:rPr>
          <w:rFonts w:hint="eastAsia"/>
        </w:rPr>
        <w:t>不断增加</w:t>
      </w:r>
      <w:r>
        <w:rPr>
          <w:rFonts w:hint="eastAsia"/>
        </w:rPr>
        <w:t>，</w:t>
      </w:r>
      <w:r w:rsidRPr="006F3347">
        <w:t>软件</w:t>
      </w:r>
      <w:r w:rsidR="009A2039">
        <w:rPr>
          <w:rFonts w:hint="eastAsia"/>
        </w:rPr>
        <w:t>需求变更频率越来越快，传统的测试方法对需求的变化响应不及时且难于支持迭代开发，</w:t>
      </w:r>
      <w:r w:rsidR="00C170DD">
        <w:rPr>
          <w:rFonts w:hint="eastAsia"/>
        </w:rPr>
        <w:t>使得</w:t>
      </w:r>
      <w:r w:rsidR="009A2039">
        <w:rPr>
          <w:rFonts w:hint="eastAsia"/>
        </w:rPr>
        <w:t>测试人员将同时面临着测试任务重，测试周期短的实际问题</w:t>
      </w:r>
      <w:r w:rsidR="007F4FB9">
        <w:rPr>
          <w:rFonts w:hint="eastAsia"/>
        </w:rPr>
        <w:t>。</w:t>
      </w:r>
      <w:bookmarkStart w:id="227" w:name="_Toc70922633"/>
      <w:bookmarkStart w:id="228" w:name="_Toc75958776"/>
      <w:bookmarkStart w:id="229" w:name="header-n13"/>
    </w:p>
    <w:p w14:paraId="0FEBF84B" w14:textId="0FE21B67" w:rsidR="00BE2E5A" w:rsidRDefault="009A2039" w:rsidP="00BE2E5A">
      <w:pPr>
        <w:pStyle w:val="31"/>
      </w:pPr>
      <w:bookmarkStart w:id="230" w:name="_Toc506738864"/>
      <w:bookmarkStart w:id="231" w:name="_Toc506739256"/>
      <w:bookmarkStart w:id="232" w:name="_Toc508809110"/>
      <w:bookmarkStart w:id="233" w:name="_Toc512091572"/>
      <w:bookmarkStart w:id="234" w:name="_Toc525035409"/>
      <w:bookmarkEnd w:id="227"/>
      <w:bookmarkEnd w:id="228"/>
      <w:bookmarkEnd w:id="229"/>
      <w:r w:rsidRPr="00DF5A85">
        <w:rPr>
          <w:rFonts w:hint="eastAsia"/>
          <w:bCs/>
        </w:rPr>
        <w:t>1</w:t>
      </w:r>
      <w:r w:rsidRPr="00DF5A85">
        <w:rPr>
          <w:bCs/>
        </w:rPr>
        <w:t>8.3.1</w:t>
      </w:r>
      <w:r w:rsidRPr="00275418">
        <w:t xml:space="preserve"> </w:t>
      </w:r>
      <w:bookmarkEnd w:id="230"/>
      <w:bookmarkEnd w:id="231"/>
      <w:bookmarkEnd w:id="232"/>
      <w:bookmarkEnd w:id="233"/>
      <w:bookmarkEnd w:id="234"/>
      <w:r w:rsidR="001374B1">
        <w:rPr>
          <w:rFonts w:hint="eastAsia"/>
        </w:rPr>
        <w:t>测试多元化</w:t>
      </w:r>
    </w:p>
    <w:p w14:paraId="648773D3" w14:textId="7803B704" w:rsidR="00FC690A" w:rsidRDefault="00FE71C1" w:rsidP="00B07AD4">
      <w:pPr>
        <w:spacing w:line="360" w:lineRule="auto"/>
        <w:ind w:firstLine="402"/>
      </w:pPr>
      <w:r>
        <w:rPr>
          <w:rFonts w:hint="eastAsia"/>
        </w:rPr>
        <w:t>测试方法</w:t>
      </w:r>
      <w:r w:rsidR="00B07AD4">
        <w:rPr>
          <w:rFonts w:hint="eastAsia"/>
        </w:rPr>
        <w:t>和测试主体</w:t>
      </w:r>
      <w:r w:rsidR="00FB6090">
        <w:rPr>
          <w:rFonts w:hint="eastAsia"/>
        </w:rPr>
        <w:t>需要</w:t>
      </w:r>
      <w:r>
        <w:rPr>
          <w:rFonts w:hint="eastAsia"/>
        </w:rPr>
        <w:t>多元化。</w:t>
      </w:r>
      <w:r w:rsidR="00FC690A">
        <w:rPr>
          <w:rFonts w:hint="eastAsia"/>
        </w:rPr>
        <w:t>复杂的软件演化过程中，</w:t>
      </w:r>
      <w:bookmarkStart w:id="235" w:name="_Toc506738865"/>
      <w:bookmarkStart w:id="236" w:name="_Toc506739257"/>
      <w:bookmarkStart w:id="237" w:name="_Toc508809111"/>
      <w:bookmarkStart w:id="238" w:name="_Toc512091573"/>
      <w:bookmarkStart w:id="239" w:name="_Toc525035410"/>
      <w:r w:rsidR="00846326" w:rsidRPr="00A742D3">
        <w:rPr>
          <w:rFonts w:hint="eastAsia"/>
        </w:rPr>
        <w:t>软件测试的</w:t>
      </w:r>
      <w:r w:rsidR="00174838">
        <w:rPr>
          <w:rFonts w:hint="eastAsia"/>
        </w:rPr>
        <w:t>“</w:t>
      </w:r>
      <w:r w:rsidR="00846326" w:rsidRPr="00A742D3">
        <w:rPr>
          <w:rFonts w:hint="eastAsia"/>
        </w:rPr>
        <w:t>杀虫剂免疫效应</w:t>
      </w:r>
      <w:r w:rsidR="00174838">
        <w:rPr>
          <w:rFonts w:hint="eastAsia"/>
        </w:rPr>
        <w:t>”</w:t>
      </w:r>
      <w:r w:rsidR="00846326" w:rsidRPr="00A742D3">
        <w:rPr>
          <w:rFonts w:hint="eastAsia"/>
        </w:rPr>
        <w:t>突出。</w:t>
      </w:r>
      <w:r w:rsidR="00FB6090">
        <w:t xml:space="preserve">Boris Beizer </w:t>
      </w:r>
      <w:r w:rsidR="00FB6090">
        <w:rPr>
          <w:rFonts w:hint="eastAsia"/>
        </w:rPr>
        <w:t>在</w:t>
      </w:r>
      <w:r w:rsidR="00FB6090">
        <w:t>1990</w:t>
      </w:r>
      <w:r w:rsidR="00FB6090">
        <w:t>年提出了软件测试的</w:t>
      </w:r>
      <w:r w:rsidR="00FB6090">
        <w:rPr>
          <w:rFonts w:hint="eastAsia"/>
        </w:rPr>
        <w:t>“</w:t>
      </w:r>
      <w:r w:rsidR="00FB6090">
        <w:t>杀虫剂</w:t>
      </w:r>
      <w:r w:rsidR="00FB6090">
        <w:rPr>
          <w:rFonts w:hint="eastAsia"/>
        </w:rPr>
        <w:t>免疫</w:t>
      </w:r>
      <w:r w:rsidR="00FB6090">
        <w:t>效应</w:t>
      </w:r>
      <w:r w:rsidR="00FB6090">
        <w:rPr>
          <w:rFonts w:hint="eastAsia"/>
        </w:rPr>
        <w:t>”，</w:t>
      </w:r>
      <w:r w:rsidR="00FB6090">
        <w:t>即软件测试的种类及数量越多，</w:t>
      </w:r>
      <w:r w:rsidR="00FB6090">
        <w:rPr>
          <w:rFonts w:hint="eastAsia"/>
        </w:rPr>
        <w:t>发现缺陷的数量越来越少</w:t>
      </w:r>
      <w:r w:rsidR="00B07AD4">
        <w:rPr>
          <w:rFonts w:hint="eastAsia"/>
        </w:rPr>
        <w:t>但检测难度越来越大</w:t>
      </w:r>
      <w:r w:rsidR="00FB6090">
        <w:rPr>
          <w:rFonts w:hint="eastAsia"/>
        </w:rPr>
        <w:t>，</w:t>
      </w:r>
      <w:r w:rsidR="00B07AD4">
        <w:rPr>
          <w:rFonts w:hint="eastAsia"/>
        </w:rPr>
        <w:t>这</w:t>
      </w:r>
      <w:r w:rsidR="00FB6090">
        <w:t>就像传统的农药杀虫剂一样，长期的利用一种农药进行杀虫，该地区的害虫会在体内形成抗药性，导致杀虫剂作用效果逐渐降低。</w:t>
      </w:r>
      <w:r>
        <w:t>在传统的软件测试工作</w:t>
      </w:r>
      <w:r w:rsidR="00B07AD4">
        <w:rPr>
          <w:rFonts w:hint="eastAsia"/>
        </w:rPr>
        <w:t>中</w:t>
      </w:r>
      <w:r>
        <w:t>，测试主体多为软件公司内</w:t>
      </w:r>
      <w:r w:rsidR="00B07AD4">
        <w:rPr>
          <w:rFonts w:hint="eastAsia"/>
        </w:rPr>
        <w:t>部</w:t>
      </w:r>
      <w:r>
        <w:t>的</w:t>
      </w:r>
      <w:r>
        <w:rPr>
          <w:rFonts w:hint="eastAsia"/>
        </w:rPr>
        <w:t>专职测试</w:t>
      </w:r>
      <w:r>
        <w:t>人员或是专门的测试团队</w:t>
      </w:r>
      <w:r>
        <w:rPr>
          <w:rFonts w:hint="eastAsia"/>
        </w:rPr>
        <w:t>，以测试为主的沟通协作多集中在公司内部</w:t>
      </w:r>
      <w:r w:rsidR="00174838">
        <w:rPr>
          <w:rFonts w:hint="eastAsia"/>
        </w:rPr>
        <w:t>，测试方法和过程容易单一化</w:t>
      </w:r>
      <w:r>
        <w:rPr>
          <w:rFonts w:hint="eastAsia"/>
        </w:rPr>
        <w:t>。</w:t>
      </w:r>
    </w:p>
    <w:p w14:paraId="0AC5BE59" w14:textId="5BAB7A7C" w:rsidR="00846326" w:rsidRPr="00A742D3" w:rsidRDefault="00FE71C1" w:rsidP="00FE29F4">
      <w:pPr>
        <w:spacing w:line="360" w:lineRule="auto"/>
        <w:ind w:firstLine="402"/>
      </w:pPr>
      <w:r>
        <w:t>随着</w:t>
      </w:r>
      <w:r>
        <w:rPr>
          <w:rFonts w:hint="eastAsia"/>
        </w:rPr>
        <w:t>信息技术的快速发展，</w:t>
      </w:r>
      <w:r w:rsidR="00372389">
        <w:rPr>
          <w:rFonts w:hint="eastAsia"/>
        </w:rPr>
        <w:t>基于</w:t>
      </w:r>
      <w:r w:rsidR="00372389">
        <w:t>众</w:t>
      </w:r>
      <w:r w:rsidR="00372389">
        <w:rPr>
          <w:rFonts w:hint="eastAsia"/>
        </w:rPr>
        <w:t>包模式的</w:t>
      </w:r>
      <w:r>
        <w:t>众测平台逐渐成为</w:t>
      </w:r>
      <w:r w:rsidR="00174838">
        <w:rPr>
          <w:rFonts w:hint="eastAsia"/>
        </w:rPr>
        <w:t>软件测试的</w:t>
      </w:r>
      <w:r w:rsidR="006D61ED">
        <w:rPr>
          <w:rFonts w:hint="eastAsia"/>
        </w:rPr>
        <w:t>一个</w:t>
      </w:r>
      <w:r>
        <w:t>主流</w:t>
      </w:r>
      <w:r w:rsidR="006D61ED">
        <w:rPr>
          <w:rFonts w:hint="eastAsia"/>
        </w:rPr>
        <w:t>选择</w:t>
      </w:r>
      <w:r w:rsidR="00B07AD4">
        <w:rPr>
          <w:rFonts w:hint="eastAsia"/>
        </w:rPr>
        <w:t>，</w:t>
      </w:r>
      <w:r w:rsidR="006D61ED">
        <w:rPr>
          <w:rFonts w:hint="eastAsia"/>
        </w:rPr>
        <w:t>凭借人力众包测试优势，</w:t>
      </w:r>
      <w:r w:rsidR="00B07AD4">
        <w:rPr>
          <w:rFonts w:hint="eastAsia"/>
        </w:rPr>
        <w:t>较好</w:t>
      </w:r>
      <w:ins w:id="240" w:author="sunyanchun" w:date="2023-01-06T11:11:00Z">
        <w:r w:rsidR="00FE29F4">
          <w:rPr>
            <w:rFonts w:hint="eastAsia"/>
          </w:rPr>
          <w:t>地</w:t>
        </w:r>
      </w:ins>
      <w:del w:id="241" w:author="sunyanchun" w:date="2023-01-06T11:11:00Z">
        <w:r w:rsidR="00B07AD4" w:rsidDel="00FE29F4">
          <w:rPr>
            <w:rFonts w:hint="eastAsia"/>
          </w:rPr>
          <w:delText>的</w:delText>
        </w:r>
      </w:del>
      <w:r w:rsidR="00B07AD4">
        <w:rPr>
          <w:rFonts w:hint="eastAsia"/>
        </w:rPr>
        <w:t>满足了测试多元化需求，</w:t>
      </w:r>
      <w:r>
        <w:t>开始得到越来越多软件开发公司的</w:t>
      </w:r>
      <w:r w:rsidR="00B93C32">
        <w:rPr>
          <w:rFonts w:hint="eastAsia"/>
        </w:rPr>
        <w:t>关注。</w:t>
      </w:r>
      <w:r>
        <w:t>众测平台</w:t>
      </w:r>
      <w:r w:rsidR="00372389">
        <w:rPr>
          <w:rFonts w:hint="eastAsia"/>
        </w:rPr>
        <w:t>上的测试主体是</w:t>
      </w:r>
      <w:r>
        <w:t>分布于各个行业、拥有各类设备的测试专家，</w:t>
      </w:r>
      <w:r w:rsidR="00B07AD4">
        <w:rPr>
          <w:rFonts w:hint="eastAsia"/>
        </w:rPr>
        <w:t>具备</w:t>
      </w:r>
      <w:r>
        <w:t>行业、设备、</w:t>
      </w:r>
      <w:r w:rsidR="00B93C32">
        <w:rPr>
          <w:rFonts w:hint="eastAsia"/>
        </w:rPr>
        <w:t>方法多样性</w:t>
      </w:r>
      <w:r w:rsidR="00B07AD4">
        <w:rPr>
          <w:rFonts w:hint="eastAsia"/>
        </w:rPr>
        <w:t>的特点</w:t>
      </w:r>
      <w:r w:rsidR="00372389">
        <w:rPr>
          <w:rFonts w:hint="eastAsia"/>
        </w:rPr>
        <w:t>。</w:t>
      </w:r>
      <w:r w:rsidR="004F17ED" w:rsidRPr="00A742D3">
        <w:rPr>
          <w:rFonts w:hint="eastAsia"/>
        </w:rPr>
        <w:t>众测平台</w:t>
      </w:r>
      <w:r w:rsidR="004F17ED" w:rsidRPr="00FE29F4">
        <w:rPr>
          <w:rFonts w:hint="eastAsia"/>
        </w:rPr>
        <w:t>上的</w:t>
      </w:r>
      <w:r w:rsidR="004F17ED" w:rsidRPr="00A742D3">
        <w:rPr>
          <w:rFonts w:hint="eastAsia"/>
        </w:rPr>
        <w:t>大量</w:t>
      </w:r>
      <w:r w:rsidR="006D61ED" w:rsidRPr="00FE29F4">
        <w:rPr>
          <w:rFonts w:hint="eastAsia"/>
        </w:rPr>
        <w:t>众包测试</w:t>
      </w:r>
      <w:r w:rsidR="004F17ED" w:rsidRPr="00A742D3">
        <w:rPr>
          <w:rFonts w:hint="eastAsia"/>
        </w:rPr>
        <w:t>项目产生</w:t>
      </w:r>
      <w:r w:rsidR="004F17ED" w:rsidRPr="00FE29F4">
        <w:rPr>
          <w:rFonts w:hint="eastAsia"/>
        </w:rPr>
        <w:t>和积累了</w:t>
      </w:r>
      <w:r w:rsidR="004F17ED" w:rsidRPr="00A742D3">
        <w:rPr>
          <w:rFonts w:hint="eastAsia"/>
        </w:rPr>
        <w:t>大量数据</w:t>
      </w:r>
      <w:r w:rsidR="004F17ED" w:rsidRPr="00FE29F4">
        <w:rPr>
          <w:rFonts w:hint="eastAsia"/>
        </w:rPr>
        <w:t>，</w:t>
      </w:r>
      <w:r w:rsidR="004F17ED" w:rsidRPr="00A742D3">
        <w:rPr>
          <w:rFonts w:hint="eastAsia"/>
        </w:rPr>
        <w:t>既包含专业能力相关的各类数据，如从业经验，擅长行业等</w:t>
      </w:r>
      <w:r w:rsidR="004F17ED" w:rsidRPr="00FE29F4">
        <w:rPr>
          <w:rFonts w:hint="eastAsia"/>
        </w:rPr>
        <w:t>，</w:t>
      </w:r>
      <w:r w:rsidR="004F17ED" w:rsidRPr="00A742D3">
        <w:rPr>
          <w:rFonts w:hint="eastAsia"/>
        </w:rPr>
        <w:t>也包含</w:t>
      </w:r>
      <w:r w:rsidR="004F17ED" w:rsidRPr="00FE29F4">
        <w:rPr>
          <w:rFonts w:hint="eastAsia"/>
        </w:rPr>
        <w:t>测试</w:t>
      </w:r>
      <w:r w:rsidR="004F17ED" w:rsidRPr="00A742D3">
        <w:rPr>
          <w:rFonts w:hint="eastAsia"/>
        </w:rPr>
        <w:t>专家在平台上参与的</w:t>
      </w:r>
      <w:r w:rsidR="006D61ED" w:rsidRPr="00FE29F4">
        <w:rPr>
          <w:rFonts w:hint="eastAsia"/>
        </w:rPr>
        <w:t>每项</w:t>
      </w:r>
      <w:r w:rsidR="004F17ED" w:rsidRPr="00A742D3">
        <w:rPr>
          <w:rFonts w:hint="eastAsia"/>
        </w:rPr>
        <w:t>任务的详细统计数据，如提交的缺陷数量和质量、客户的评价等</w:t>
      </w:r>
      <w:r w:rsidR="004F17ED" w:rsidRPr="00FE29F4">
        <w:rPr>
          <w:rFonts w:hint="eastAsia"/>
        </w:rPr>
        <w:t>，基于这些数据</w:t>
      </w:r>
      <w:r w:rsidR="006D61ED" w:rsidRPr="00FE29F4">
        <w:rPr>
          <w:rFonts w:hint="eastAsia"/>
        </w:rPr>
        <w:t>能够</w:t>
      </w:r>
      <w:r w:rsidR="004F17ED" w:rsidRPr="00FE29F4">
        <w:rPr>
          <w:rFonts w:hint="eastAsia"/>
        </w:rPr>
        <w:t>形成专业知识库和测试专家</w:t>
      </w:r>
      <w:r w:rsidR="006D61ED" w:rsidRPr="00FE29F4">
        <w:rPr>
          <w:rFonts w:hint="eastAsia"/>
        </w:rPr>
        <w:t>分级</w:t>
      </w:r>
      <w:r w:rsidR="000A0456">
        <w:rPr>
          <w:rFonts w:hint="eastAsia"/>
        </w:rPr>
        <w:t>分类</w:t>
      </w:r>
      <w:r w:rsidR="004F17ED" w:rsidRPr="00FE29F4">
        <w:rPr>
          <w:rFonts w:hint="eastAsia"/>
        </w:rPr>
        <w:t>体系</w:t>
      </w:r>
      <w:r w:rsidR="006D61ED" w:rsidRPr="00FE29F4">
        <w:rPr>
          <w:rFonts w:hint="eastAsia"/>
        </w:rPr>
        <w:t>。众测平台基于</w:t>
      </w:r>
      <w:r w:rsidR="006D61ED" w:rsidRPr="00A742D3">
        <w:rPr>
          <w:rFonts w:hint="eastAsia"/>
        </w:rPr>
        <w:t>大数据分析能力可以为软件测试需求方与测试专家进行智能匹配，</w:t>
      </w:r>
      <w:r w:rsidR="006D61ED" w:rsidRPr="00FE29F4">
        <w:rPr>
          <w:rFonts w:hint="eastAsia"/>
        </w:rPr>
        <w:t>更</w:t>
      </w:r>
      <w:r w:rsidR="00B07AD4" w:rsidRPr="00A742D3">
        <w:rPr>
          <w:rFonts w:hint="eastAsia"/>
        </w:rPr>
        <w:t>容易实现测试需求对接</w:t>
      </w:r>
      <w:r w:rsidR="006D61ED" w:rsidRPr="00A742D3">
        <w:rPr>
          <w:rFonts w:hint="eastAsia"/>
        </w:rPr>
        <w:t>。</w:t>
      </w:r>
      <w:r w:rsidR="006D61ED" w:rsidRPr="00FE29F4">
        <w:rPr>
          <w:rFonts w:hint="eastAsia"/>
        </w:rPr>
        <w:t>众测平台</w:t>
      </w:r>
      <w:r w:rsidR="00372389" w:rsidRPr="00A742D3">
        <w:rPr>
          <w:rFonts w:hint="eastAsia"/>
        </w:rPr>
        <w:t>通</w:t>
      </w:r>
      <w:r w:rsidR="00372389">
        <w:rPr>
          <w:rFonts w:hint="eastAsia"/>
        </w:rPr>
        <w:t>过对大量测试结果的</w:t>
      </w:r>
      <w:r w:rsidR="00174838">
        <w:rPr>
          <w:rFonts w:hint="eastAsia"/>
        </w:rPr>
        <w:t>精准</w:t>
      </w:r>
      <w:r w:rsidR="00372389">
        <w:rPr>
          <w:rFonts w:hint="eastAsia"/>
        </w:rPr>
        <w:t>分析可以得到精度较高和相对可信的测试报告</w:t>
      </w:r>
      <w:r w:rsidR="00174838">
        <w:rPr>
          <w:rFonts w:hint="eastAsia"/>
        </w:rPr>
        <w:t>，缩短测试成本和测试周期。</w:t>
      </w:r>
    </w:p>
    <w:p w14:paraId="7CFC63D8" w14:textId="78BB2A0B" w:rsidR="00BE2E5A" w:rsidRPr="00275418" w:rsidRDefault="00BE2E5A" w:rsidP="00BE2E5A">
      <w:pPr>
        <w:pStyle w:val="31"/>
      </w:pPr>
      <w:r w:rsidRPr="00DF5A85">
        <w:rPr>
          <w:rFonts w:hint="eastAsia"/>
          <w:bCs/>
        </w:rPr>
        <w:t>1</w:t>
      </w:r>
      <w:r w:rsidR="00DF5A85" w:rsidRPr="00DF5A85">
        <w:rPr>
          <w:bCs/>
        </w:rPr>
        <w:t>8</w:t>
      </w:r>
      <w:r w:rsidRPr="00DF5A85">
        <w:rPr>
          <w:bCs/>
        </w:rPr>
        <w:t>.3.2</w:t>
      </w:r>
      <w:r w:rsidRPr="00275418">
        <w:t xml:space="preserve"> </w:t>
      </w:r>
      <w:bookmarkEnd w:id="235"/>
      <w:bookmarkEnd w:id="236"/>
      <w:bookmarkEnd w:id="237"/>
      <w:bookmarkEnd w:id="238"/>
      <w:bookmarkEnd w:id="239"/>
      <w:r>
        <w:rPr>
          <w:rFonts w:hint="eastAsia"/>
        </w:rPr>
        <w:t>测试</w:t>
      </w:r>
      <w:r w:rsidR="001374B1">
        <w:rPr>
          <w:rFonts w:hint="eastAsia"/>
        </w:rPr>
        <w:t>自动化</w:t>
      </w:r>
    </w:p>
    <w:p w14:paraId="490946DE" w14:textId="23BD9A16" w:rsidR="00840D69" w:rsidRPr="00816EE9" w:rsidRDefault="00840D69" w:rsidP="00ED1A7F">
      <w:pPr>
        <w:spacing w:line="360" w:lineRule="auto"/>
        <w:ind w:firstLine="402"/>
      </w:pPr>
      <w:bookmarkStart w:id="242" w:name="header-n30"/>
      <w:r w:rsidRPr="00816EE9">
        <w:rPr>
          <w:rFonts w:hint="eastAsia"/>
        </w:rPr>
        <w:t>随着软件功能</w:t>
      </w:r>
      <w:r>
        <w:rPr>
          <w:rFonts w:hint="eastAsia"/>
        </w:rPr>
        <w:t>的</w:t>
      </w:r>
      <w:r w:rsidRPr="00816EE9">
        <w:rPr>
          <w:rFonts w:hint="eastAsia"/>
        </w:rPr>
        <w:t>迭代</w:t>
      </w:r>
      <w:r>
        <w:rPr>
          <w:rFonts w:hint="eastAsia"/>
        </w:rPr>
        <w:t>开发</w:t>
      </w:r>
      <w:r w:rsidRPr="00816EE9">
        <w:rPr>
          <w:rFonts w:hint="eastAsia"/>
        </w:rPr>
        <w:t>，</w:t>
      </w:r>
      <w:r>
        <w:rPr>
          <w:rFonts w:hint="eastAsia"/>
        </w:rPr>
        <w:t>测试人员</w:t>
      </w:r>
      <w:r w:rsidRPr="00816EE9">
        <w:rPr>
          <w:rFonts w:hint="eastAsia"/>
        </w:rPr>
        <w:t>需要对其进行回归测试，以验证新特性功能</w:t>
      </w:r>
      <w:r>
        <w:rPr>
          <w:rFonts w:hint="eastAsia"/>
        </w:rPr>
        <w:t>是否</w:t>
      </w:r>
      <w:r w:rsidRPr="00816EE9">
        <w:rPr>
          <w:rFonts w:hint="eastAsia"/>
        </w:rPr>
        <w:t>正常，代码修改是否将新</w:t>
      </w:r>
      <w:r>
        <w:rPr>
          <w:rFonts w:hint="eastAsia"/>
        </w:rPr>
        <w:t>的</w:t>
      </w:r>
      <w:r w:rsidRPr="00816EE9">
        <w:rPr>
          <w:rFonts w:hint="eastAsia"/>
        </w:rPr>
        <w:t>错误引入了之前测试的代码。</w:t>
      </w:r>
      <w:r w:rsidRPr="00CF6F42">
        <w:rPr>
          <w:rFonts w:ascii="黑体" w:eastAsia="黑体" w:hAnsi="黑体" w:hint="eastAsia"/>
          <w:b/>
          <w:bCs/>
          <w:rPrChange w:id="243" w:author="sunyanchun" w:date="2023-01-06T11:15:00Z">
            <w:rPr>
              <w:rFonts w:hint="eastAsia"/>
            </w:rPr>
          </w:rPrChange>
        </w:rPr>
        <w:t>自动化的软件测试</w:t>
      </w:r>
      <w:r>
        <w:t>主要指测试人员</w:t>
      </w:r>
      <w:r>
        <w:rPr>
          <w:rFonts w:hint="eastAsia"/>
        </w:rPr>
        <w:t>通过测试工具或其它手段，</w:t>
      </w:r>
      <w:r>
        <w:t>根据</w:t>
      </w:r>
      <w:r>
        <w:rPr>
          <w:rFonts w:hint="eastAsia"/>
        </w:rPr>
        <w:t>测试计划编写测试脚本，让机器代替手工测试，通过对软件的多次回归测试，</w:t>
      </w:r>
      <w:r>
        <w:rPr>
          <w:rFonts w:hint="eastAsia"/>
        </w:rPr>
        <w:lastRenderedPageBreak/>
        <w:t>达到改进软件质量加快测试进度的目标。</w:t>
      </w:r>
      <w:r w:rsidRPr="00816EE9">
        <w:rPr>
          <w:rFonts w:hint="eastAsia"/>
        </w:rPr>
        <w:t>在</w:t>
      </w:r>
      <w:ins w:id="244" w:author="sunyanchun" w:date="2023-01-06T11:15:00Z">
        <w:r w:rsidR="00CF6F42">
          <w:rPr>
            <w:rFonts w:hint="eastAsia"/>
          </w:rPr>
          <w:t>软件</w:t>
        </w:r>
      </w:ins>
      <w:r>
        <w:rPr>
          <w:rFonts w:hint="eastAsia"/>
        </w:rPr>
        <w:t>工程</w:t>
      </w:r>
      <w:r w:rsidRPr="00816EE9">
        <w:rPr>
          <w:rFonts w:hint="eastAsia"/>
        </w:rPr>
        <w:t>实践中，</w:t>
      </w:r>
      <w:r>
        <w:rPr>
          <w:rFonts w:hint="eastAsia"/>
        </w:rPr>
        <w:t>测试人员</w:t>
      </w:r>
      <w:r w:rsidRPr="00816EE9">
        <w:rPr>
          <w:rFonts w:hint="eastAsia"/>
        </w:rPr>
        <w:t>经常</w:t>
      </w:r>
      <w:del w:id="245" w:author="sunyanchun" w:date="2023-01-06T11:15:00Z">
        <w:r w:rsidDel="00CF6F42">
          <w:rPr>
            <w:rFonts w:hint="eastAsia"/>
          </w:rPr>
          <w:delText>会</w:delText>
        </w:r>
      </w:del>
      <w:r>
        <w:rPr>
          <w:rFonts w:hint="eastAsia"/>
        </w:rPr>
        <w:t>通过构建自动化测试框架</w:t>
      </w:r>
      <w:ins w:id="246" w:author="sunyanchun" w:date="2023-01-06T11:16:00Z">
        <w:r w:rsidR="00CF6F42">
          <w:rPr>
            <w:rFonts w:hint="eastAsia"/>
          </w:rPr>
          <w:t>以</w:t>
        </w:r>
      </w:ins>
      <w:r w:rsidRPr="00816EE9">
        <w:rPr>
          <w:rFonts w:hint="eastAsia"/>
        </w:rPr>
        <w:t>重用所有的测试用例来测试引入新特性后的软件系统版本，</w:t>
      </w:r>
      <w:r>
        <w:rPr>
          <w:rFonts w:hint="eastAsia"/>
        </w:rPr>
        <w:t>但</w:t>
      </w:r>
      <w:r w:rsidRPr="00816EE9">
        <w:rPr>
          <w:rFonts w:hint="eastAsia"/>
        </w:rPr>
        <w:t>这种重新</w:t>
      </w:r>
      <w:r>
        <w:rPr>
          <w:rFonts w:hint="eastAsia"/>
        </w:rPr>
        <w:t>运行所有测试用例的方法</w:t>
      </w:r>
      <w:ins w:id="247" w:author="sunyanchun" w:date="2023-01-06T11:17:00Z">
        <w:r w:rsidR="006C1782">
          <w:rPr>
            <w:rFonts w:hint="eastAsia"/>
          </w:rPr>
          <w:t>的</w:t>
        </w:r>
      </w:ins>
      <w:r w:rsidRPr="00816EE9">
        <w:rPr>
          <w:rFonts w:hint="eastAsia"/>
        </w:rPr>
        <w:t>代价</w:t>
      </w:r>
      <w:r>
        <w:rPr>
          <w:rFonts w:hint="eastAsia"/>
        </w:rPr>
        <w:t>是</w:t>
      </w:r>
      <w:r w:rsidRPr="00816EE9">
        <w:rPr>
          <w:rFonts w:hint="eastAsia"/>
        </w:rPr>
        <w:t>昂贵的。</w:t>
      </w:r>
      <w:r>
        <w:rPr>
          <w:rFonts w:hint="eastAsia"/>
        </w:rPr>
        <w:t>虽然</w:t>
      </w:r>
      <w:r>
        <w:t>回归测试在维护软件后续版本</w:t>
      </w:r>
      <w:r>
        <w:rPr>
          <w:rFonts w:hint="eastAsia"/>
        </w:rPr>
        <w:t>的</w:t>
      </w:r>
      <w:r w:rsidRPr="00816EE9">
        <w:t>质量</w:t>
      </w:r>
      <w:r w:rsidRPr="00816EE9">
        <w:rPr>
          <w:rFonts w:hint="eastAsia"/>
        </w:rPr>
        <w:t>方面非常关键</w:t>
      </w:r>
      <w:r w:rsidRPr="00816EE9">
        <w:t>，</w:t>
      </w:r>
      <w:r>
        <w:rPr>
          <w:rFonts w:hint="eastAsia"/>
        </w:rPr>
        <w:t>但它会带来巨大的人力成本，占软件开发成本</w:t>
      </w:r>
      <w:r w:rsidRPr="00816EE9">
        <w:rPr>
          <w:rFonts w:hint="eastAsia"/>
        </w:rPr>
        <w:t>很大一部分</w:t>
      </w:r>
      <w:del w:id="248" w:author="Wu Jiawei" w:date="2023-01-15T23:50:00Z">
        <w:r w:rsidRPr="00B511E7" w:rsidDel="004278EB">
          <w:rPr>
            <w:vertAlign w:val="superscript"/>
          </w:rPr>
          <w:fldChar w:fldCharType="begin"/>
        </w:r>
        <w:r w:rsidRPr="006A6907" w:rsidDel="004278EB">
          <w:rPr>
            <w:vertAlign w:val="superscript"/>
          </w:rPr>
          <w:delInstrText xml:space="preserve"> REF _Ref101453474 \r \h  \* MERGEFORMAT </w:delInstrText>
        </w:r>
        <w:r w:rsidRPr="00B511E7" w:rsidDel="004278EB">
          <w:rPr>
            <w:vertAlign w:val="superscript"/>
          </w:rPr>
        </w:r>
        <w:r w:rsidRPr="00B511E7" w:rsidDel="004278EB">
          <w:rPr>
            <w:vertAlign w:val="superscript"/>
          </w:rPr>
          <w:fldChar w:fldCharType="separate"/>
        </w:r>
        <w:r w:rsidRPr="006A6907" w:rsidDel="004278EB">
          <w:rPr>
            <w:vertAlign w:val="superscript"/>
          </w:rPr>
          <w:delText>[</w:delText>
        </w:r>
        <w:r w:rsidDel="004278EB">
          <w:rPr>
            <w:vertAlign w:val="superscript"/>
          </w:rPr>
          <w:delText>4</w:delText>
        </w:r>
        <w:r w:rsidRPr="006A6907" w:rsidDel="004278EB">
          <w:rPr>
            <w:vertAlign w:val="superscript"/>
          </w:rPr>
          <w:delText>]</w:delText>
        </w:r>
        <w:r w:rsidRPr="00B511E7" w:rsidDel="004278EB">
          <w:rPr>
            <w:vertAlign w:val="superscript"/>
          </w:rPr>
          <w:fldChar w:fldCharType="end"/>
        </w:r>
      </w:del>
      <w:ins w:id="249" w:author="Wu Jiawei" w:date="2023-01-15T23:50:00Z">
        <w:r w:rsidR="004278EB">
          <w:rPr>
            <w:vertAlign w:val="superscript"/>
          </w:rPr>
          <w:fldChar w:fldCharType="begin"/>
        </w:r>
        <w:r w:rsidR="004278EB">
          <w:rPr>
            <w:vertAlign w:val="superscript"/>
          </w:rPr>
          <w:instrText xml:space="preserve"> REF _Ref102056503 \r \h </w:instrText>
        </w:r>
        <w:r w:rsidR="004278EB">
          <w:rPr>
            <w:vertAlign w:val="superscript"/>
          </w:rPr>
        </w:r>
      </w:ins>
      <w:r w:rsidR="004278EB">
        <w:rPr>
          <w:vertAlign w:val="superscript"/>
        </w:rPr>
        <w:fldChar w:fldCharType="separate"/>
      </w:r>
      <w:ins w:id="250" w:author="Wu Jiawei" w:date="2023-01-15T23:50:00Z">
        <w:r w:rsidR="004278EB">
          <w:rPr>
            <w:vertAlign w:val="superscript"/>
          </w:rPr>
          <w:t>[10]</w:t>
        </w:r>
        <w:r w:rsidR="004278EB">
          <w:rPr>
            <w:vertAlign w:val="superscript"/>
          </w:rPr>
          <w:fldChar w:fldCharType="end"/>
        </w:r>
      </w:ins>
      <w:r w:rsidRPr="00816EE9">
        <w:t>。</w:t>
      </w:r>
    </w:p>
    <w:p w14:paraId="03F08E11" w14:textId="77777777" w:rsidR="00840D69" w:rsidRDefault="00840D69" w:rsidP="00ED1A7F">
      <w:pPr>
        <w:spacing w:line="360" w:lineRule="auto"/>
        <w:ind w:firstLine="402"/>
      </w:pPr>
      <w:r>
        <w:rPr>
          <w:rFonts w:hint="eastAsia"/>
        </w:rPr>
        <w:t>目前存在很多</w:t>
      </w:r>
      <w:r w:rsidRPr="00816EE9">
        <w:t>提高回归</w:t>
      </w:r>
      <w:r>
        <w:rPr>
          <w:rFonts w:hint="eastAsia"/>
        </w:rPr>
        <w:t>测试</w:t>
      </w:r>
      <w:r w:rsidRPr="00816EE9">
        <w:t>成本效益的方法</w:t>
      </w:r>
      <w:r>
        <w:rPr>
          <w:rFonts w:hint="eastAsia"/>
        </w:rPr>
        <w:t>：</w:t>
      </w:r>
      <w:r w:rsidRPr="00816EE9">
        <w:t>回归测试选择技术</w:t>
      </w:r>
      <w:r>
        <w:rPr>
          <w:rFonts w:hint="eastAsia"/>
        </w:rPr>
        <w:t>是</w:t>
      </w:r>
      <w:r>
        <w:t>通过从现有测试套件中选择测试用例的子集</w:t>
      </w:r>
      <w:r w:rsidRPr="00816EE9">
        <w:t>在修改后的软件系统上执行</w:t>
      </w:r>
      <w:r>
        <w:rPr>
          <w:rFonts w:hint="eastAsia"/>
        </w:rPr>
        <w:t>从而</w:t>
      </w:r>
      <w:r>
        <w:t>降低测试成本</w:t>
      </w:r>
      <w:r>
        <w:rPr>
          <w:rFonts w:hint="eastAsia"/>
        </w:rPr>
        <w:t>；</w:t>
      </w:r>
      <w:r w:rsidRPr="00816EE9">
        <w:t>测试套件最小化技术</w:t>
      </w:r>
      <w:r>
        <w:rPr>
          <w:rFonts w:hint="eastAsia"/>
        </w:rPr>
        <w:t>是</w:t>
      </w:r>
      <w:r w:rsidRPr="00816EE9">
        <w:t>通过识别和消除冗余测试用例来减少测试套件的大小。这两种技术都通过减少测试时间和维护</w:t>
      </w:r>
      <w:r w:rsidRPr="00816EE9">
        <w:rPr>
          <w:rFonts w:hint="eastAsia"/>
        </w:rPr>
        <w:t>时间</w:t>
      </w:r>
      <w:r w:rsidRPr="00816EE9">
        <w:t>来降低</w:t>
      </w:r>
      <w:r>
        <w:rPr>
          <w:rFonts w:hint="eastAsia"/>
        </w:rPr>
        <w:t>测试</w:t>
      </w:r>
      <w:r w:rsidRPr="00816EE9">
        <w:t>成本</w:t>
      </w:r>
      <w:r w:rsidRPr="00816EE9">
        <w:rPr>
          <w:rFonts w:hint="eastAsia"/>
        </w:rPr>
        <w:t>，</w:t>
      </w:r>
      <w:r>
        <w:rPr>
          <w:rFonts w:hint="eastAsia"/>
        </w:rPr>
        <w:t>但</w:t>
      </w:r>
      <w:r w:rsidRPr="00816EE9">
        <w:rPr>
          <w:rFonts w:hint="eastAsia"/>
        </w:rPr>
        <w:t>使用这两种技术需要验证其安全性，否则</w:t>
      </w:r>
      <w:r>
        <w:rPr>
          <w:rFonts w:hint="eastAsia"/>
        </w:rPr>
        <w:t>可能</w:t>
      </w:r>
      <w:r w:rsidRPr="00816EE9">
        <w:rPr>
          <w:rFonts w:hint="eastAsia"/>
        </w:rPr>
        <w:t>会遗漏测试场景，对软件系统的安全造成影响。</w:t>
      </w:r>
    </w:p>
    <w:p w14:paraId="3E86C65E" w14:textId="4C9C2A5E" w:rsidR="00840D69" w:rsidRPr="00816EE9" w:rsidRDefault="00840D69" w:rsidP="00ED1A7F">
      <w:pPr>
        <w:spacing w:line="360" w:lineRule="auto"/>
        <w:ind w:firstLine="402"/>
      </w:pPr>
      <w:r w:rsidRPr="00816EE9">
        <w:t>测试用例优先级</w:t>
      </w:r>
      <w:r w:rsidRPr="00816EE9">
        <w:rPr>
          <w:rFonts w:hint="eastAsia"/>
        </w:rPr>
        <w:t>技术</w:t>
      </w:r>
      <w:r>
        <w:rPr>
          <w:rFonts w:hint="eastAsia"/>
        </w:rPr>
        <w:t>则</w:t>
      </w:r>
      <w:r w:rsidRPr="00816EE9">
        <w:t>提供了一种</w:t>
      </w:r>
      <w:r>
        <w:rPr>
          <w:rFonts w:hint="eastAsia"/>
        </w:rPr>
        <w:t>优先运行优先级更高的测试用例</w:t>
      </w:r>
      <w:r w:rsidRPr="00816EE9">
        <w:rPr>
          <w:rFonts w:hint="eastAsia"/>
        </w:rPr>
        <w:t>方法</w:t>
      </w:r>
      <w:r w:rsidRPr="00816EE9">
        <w:t>，</w:t>
      </w:r>
      <w:r w:rsidRPr="00816EE9">
        <w:rPr>
          <w:rFonts w:hint="eastAsia"/>
        </w:rPr>
        <w:t>以便</w:t>
      </w:r>
      <w:r w:rsidRPr="00816EE9">
        <w:t>更早地检测错误或提供反馈</w:t>
      </w:r>
      <w:r w:rsidRPr="00816EE9">
        <w:rPr>
          <w:rFonts w:hint="eastAsia"/>
        </w:rPr>
        <w:t>，从而</w:t>
      </w:r>
      <w:r w:rsidRPr="00816EE9">
        <w:t>降低</w:t>
      </w:r>
      <w:r w:rsidR="00FC2B68">
        <w:rPr>
          <w:rFonts w:hint="eastAsia"/>
        </w:rPr>
        <w:t>缺陷</w:t>
      </w:r>
      <w:r w:rsidRPr="00816EE9">
        <w:t>泄漏到已发布系统的可能性。测试用例优先级技术</w:t>
      </w:r>
      <w:r w:rsidRPr="00816EE9">
        <w:rPr>
          <w:rFonts w:hint="eastAsia"/>
        </w:rPr>
        <w:t>会</w:t>
      </w:r>
      <w:r w:rsidRPr="00816EE9">
        <w:t>重新</w:t>
      </w:r>
      <w:r w:rsidRPr="00816EE9">
        <w:rPr>
          <w:rFonts w:hint="eastAsia"/>
        </w:rPr>
        <w:t>为</w:t>
      </w:r>
      <w:r w:rsidRPr="00816EE9">
        <w:t>测试用例</w:t>
      </w:r>
      <w:r w:rsidRPr="00816EE9">
        <w:rPr>
          <w:rFonts w:hint="eastAsia"/>
        </w:rPr>
        <w:t>排序</w:t>
      </w:r>
      <w:r w:rsidRPr="00816EE9">
        <w:t>，</w:t>
      </w:r>
      <w:r w:rsidRPr="00816EE9">
        <w:rPr>
          <w:rFonts w:hint="eastAsia"/>
        </w:rPr>
        <w:t>利用软件测试中反馈的各类</w:t>
      </w:r>
      <w:r w:rsidR="00FC2B68">
        <w:rPr>
          <w:rFonts w:hint="eastAsia"/>
        </w:rPr>
        <w:t>数据进行分析，</w:t>
      </w:r>
      <w:r w:rsidRPr="00816EE9">
        <w:rPr>
          <w:rFonts w:hint="eastAsia"/>
        </w:rPr>
        <w:t>更早发现在软件系统中造成</w:t>
      </w:r>
      <w:r w:rsidR="00FC2B68">
        <w:rPr>
          <w:rFonts w:hint="eastAsia"/>
        </w:rPr>
        <w:t>缺陷</w:t>
      </w:r>
      <w:r w:rsidRPr="00816EE9">
        <w:rPr>
          <w:rFonts w:hint="eastAsia"/>
        </w:rPr>
        <w:t>的原因</w:t>
      </w:r>
      <w:r w:rsidRPr="00816EE9">
        <w:t>，使</w:t>
      </w:r>
      <w:r>
        <w:rPr>
          <w:rFonts w:hint="eastAsia"/>
        </w:rPr>
        <w:t>开发人员</w:t>
      </w:r>
      <w:r w:rsidRPr="00816EE9">
        <w:t>能够更早地开始调试</w:t>
      </w:r>
      <w:r>
        <w:rPr>
          <w:rFonts w:hint="eastAsia"/>
        </w:rPr>
        <w:t>和修复</w:t>
      </w:r>
      <w:r w:rsidRPr="00816EE9">
        <w:t>。</w:t>
      </w:r>
    </w:p>
    <w:p w14:paraId="395458FC" w14:textId="7BDFF5AD" w:rsidR="0078147C" w:rsidRDefault="00840D69" w:rsidP="0078147C">
      <w:pPr>
        <w:spacing w:line="360" w:lineRule="auto"/>
        <w:ind w:firstLine="402"/>
      </w:pPr>
      <w:r w:rsidRPr="00816EE9">
        <w:t>测试用例优先级技术</w:t>
      </w:r>
      <w:r>
        <w:rPr>
          <w:rFonts w:hint="eastAsia"/>
        </w:rPr>
        <w:t>主要</w:t>
      </w:r>
      <w:r w:rsidRPr="00816EE9">
        <w:rPr>
          <w:rFonts w:hint="eastAsia"/>
        </w:rPr>
        <w:t>利用</w:t>
      </w:r>
      <w:r w:rsidRPr="00816EE9">
        <w:t>代码覆盖率信息来实现</w:t>
      </w:r>
      <w:r w:rsidRPr="00816EE9">
        <w:rPr>
          <w:rFonts w:hint="eastAsia"/>
        </w:rPr>
        <w:t>测试用例</w:t>
      </w:r>
      <w:r w:rsidRPr="00816EE9">
        <w:t>优先级</w:t>
      </w:r>
      <w:r w:rsidRPr="00816EE9">
        <w:rPr>
          <w:rFonts w:hint="eastAsia"/>
        </w:rPr>
        <w:t>划分</w:t>
      </w:r>
      <w:r>
        <w:rPr>
          <w:rFonts w:hint="eastAsia"/>
        </w:rPr>
        <w:t>，即</w:t>
      </w:r>
      <w:r w:rsidRPr="00816EE9">
        <w:t>可以根据它们在软件的前一个版本上执行的代码语句、基本块或方法的数量</w:t>
      </w:r>
      <w:r w:rsidRPr="00816EE9">
        <w:rPr>
          <w:rFonts w:hint="eastAsia"/>
        </w:rPr>
        <w:t>，对</w:t>
      </w:r>
      <w:r w:rsidRPr="00816EE9">
        <w:t>测试用例进行优先级排序</w:t>
      </w:r>
      <w:r>
        <w:rPr>
          <w:rFonts w:hint="eastAsia"/>
        </w:rPr>
        <w:t>，</w:t>
      </w:r>
      <w:r w:rsidRPr="00816EE9">
        <w:t>提高回归</w:t>
      </w:r>
      <w:r w:rsidRPr="00816EE9">
        <w:rPr>
          <w:rFonts w:hint="eastAsia"/>
        </w:rPr>
        <w:t>测试</w:t>
      </w:r>
      <w:r w:rsidRPr="00816EE9">
        <w:t>的有效性。</w:t>
      </w:r>
      <w:r>
        <w:rPr>
          <w:rFonts w:hint="eastAsia"/>
        </w:rPr>
        <w:t>此外，</w:t>
      </w:r>
      <w:commentRangeStart w:id="251"/>
      <w:r w:rsidRPr="00816EE9">
        <w:t>Mirarab</w:t>
      </w:r>
      <w:r w:rsidRPr="00816EE9">
        <w:t>和</w:t>
      </w:r>
      <w:r w:rsidRPr="00816EE9">
        <w:t>Tahvildari</w:t>
      </w:r>
      <w:r w:rsidRPr="00816EE9">
        <w:t>提出了基于贝叶斯网络</w:t>
      </w:r>
      <w:ins w:id="252" w:author="sunyanchun" w:date="2023-01-06T11:28:00Z">
        <w:r w:rsidR="00A155A9">
          <w:rPr>
            <w:rFonts w:hint="eastAsia"/>
          </w:rPr>
          <w:t>（</w:t>
        </w:r>
        <w:r w:rsidR="00A155A9" w:rsidRPr="00A155A9">
          <w:rPr>
            <w:rPrChange w:id="253" w:author="sunyanchun" w:date="2023-01-06T11:29:00Z">
              <w:rPr>
                <w:rFonts w:ascii="Arial" w:hAnsi="Arial" w:cs="Arial"/>
                <w:color w:val="333333"/>
                <w:sz w:val="20"/>
                <w:shd w:val="clear" w:color="auto" w:fill="FFFFFF"/>
              </w:rPr>
            </w:rPrChange>
          </w:rPr>
          <w:t>Bayesian network</w:t>
        </w:r>
        <w:r w:rsidR="00A155A9">
          <w:rPr>
            <w:rFonts w:hint="eastAsia"/>
          </w:rPr>
          <w:t>，</w:t>
        </w:r>
      </w:ins>
      <w:del w:id="254" w:author="sunyanchun" w:date="2023-01-06T11:28:00Z">
        <w:r w:rsidRPr="00816EE9" w:rsidDel="00A155A9">
          <w:delText>(</w:delText>
        </w:r>
      </w:del>
      <w:r w:rsidRPr="00816EE9">
        <w:t>BN</w:t>
      </w:r>
      <w:del w:id="255" w:author="sunyanchun" w:date="2023-01-06T11:28:00Z">
        <w:r w:rsidRPr="00816EE9" w:rsidDel="00A155A9">
          <w:delText>)</w:delText>
        </w:r>
      </w:del>
      <w:ins w:id="256" w:author="sunyanchun" w:date="2023-01-06T11:28:00Z">
        <w:r w:rsidR="00A155A9">
          <w:rPr>
            <w:rFonts w:hint="eastAsia"/>
          </w:rPr>
          <w:t>）</w:t>
        </w:r>
      </w:ins>
      <w:r w:rsidRPr="00816EE9">
        <w:t>的优先级技术，该技术采用了带有代码修改信息，错误倾向的单变量度量，以及测试覆盖率信息的概率推理算法</w:t>
      </w:r>
      <w:r>
        <w:rPr>
          <w:rFonts w:hint="eastAsia"/>
        </w:rPr>
        <w:t>；</w:t>
      </w:r>
      <w:r w:rsidRPr="00816EE9">
        <w:t>Leon</w:t>
      </w:r>
      <w:r w:rsidRPr="00816EE9">
        <w:t>和</w:t>
      </w:r>
      <w:r w:rsidRPr="00816EE9">
        <w:t>Podgurski</w:t>
      </w:r>
      <w:r w:rsidRPr="00816EE9">
        <w:t>提出了结合抽样方法的优先级技术</w:t>
      </w:r>
      <w:r>
        <w:rPr>
          <w:rFonts w:hint="eastAsia"/>
        </w:rPr>
        <w:t>，</w:t>
      </w:r>
      <w:r w:rsidRPr="00816EE9">
        <w:t>该方法从基于测试执行文件而分布形成的集群中选择测试用例</w:t>
      </w:r>
      <w:r>
        <w:rPr>
          <w:rFonts w:hint="eastAsia"/>
        </w:rPr>
        <w:t>，</w:t>
      </w:r>
      <w:r>
        <w:t>在测试用例优先级中利用</w:t>
      </w:r>
      <w:r w:rsidRPr="00816EE9">
        <w:t>聚类</w:t>
      </w:r>
      <w:r>
        <w:rPr>
          <w:rFonts w:hint="eastAsia"/>
        </w:rPr>
        <w:t>算法并</w:t>
      </w:r>
      <w:r w:rsidRPr="00816EE9">
        <w:t>从聚类中随机选择测试用例进行优先级排序；</w:t>
      </w:r>
      <w:r w:rsidRPr="00816EE9">
        <w:t>Yoo</w:t>
      </w:r>
      <w:r>
        <w:rPr>
          <w:rFonts w:hint="eastAsia"/>
        </w:rPr>
        <w:t>通过</w:t>
      </w:r>
      <w:r w:rsidRPr="00816EE9">
        <w:t>利用专家知识对测试用例进行两两比较来提高</w:t>
      </w:r>
      <w:r w:rsidRPr="00816EE9">
        <w:rPr>
          <w:rFonts w:hint="eastAsia"/>
        </w:rPr>
        <w:t>优先级</w:t>
      </w:r>
      <w:r w:rsidRPr="00816EE9">
        <w:t>技术的有效性，并将测试用例聚类</w:t>
      </w:r>
      <w:r w:rsidRPr="00816EE9">
        <w:rPr>
          <w:rFonts w:hint="eastAsia"/>
        </w:rPr>
        <w:t>到</w:t>
      </w:r>
      <w:r w:rsidRPr="00816EE9">
        <w:t>相似的组</w:t>
      </w:r>
      <w:r>
        <w:rPr>
          <w:rFonts w:hint="eastAsia"/>
        </w:rPr>
        <w:t>中</w:t>
      </w:r>
      <w:r w:rsidRPr="00816EE9">
        <w:rPr>
          <w:rFonts w:hint="eastAsia"/>
        </w:rPr>
        <w:t>以</w:t>
      </w:r>
      <w:r w:rsidRPr="00816EE9">
        <w:t>方便比较，</w:t>
      </w:r>
      <w:r w:rsidRPr="00816EE9">
        <w:rPr>
          <w:rFonts w:hint="eastAsia"/>
        </w:rPr>
        <w:t>有效</w:t>
      </w:r>
      <w:r w:rsidRPr="00816EE9">
        <w:t>减少</w:t>
      </w:r>
      <w:r w:rsidRPr="00816EE9">
        <w:rPr>
          <w:rFonts w:hint="eastAsia"/>
        </w:rPr>
        <w:t>人为</w:t>
      </w:r>
      <w:r w:rsidRPr="00816EE9">
        <w:t>判断过程</w:t>
      </w:r>
      <w:r w:rsidRPr="00816EE9">
        <w:rPr>
          <w:rFonts w:hint="eastAsia"/>
        </w:rPr>
        <w:t>中</w:t>
      </w:r>
      <w:r w:rsidRPr="00816EE9">
        <w:t>成对比较的数量。</w:t>
      </w:r>
      <w:commentRangeEnd w:id="251"/>
      <w:r w:rsidR="00A155A9">
        <w:rPr>
          <w:rStyle w:val="aff1"/>
        </w:rPr>
        <w:commentReference w:id="251"/>
      </w:r>
      <w:bookmarkStart w:id="257" w:name="_Toc70922639"/>
      <w:bookmarkStart w:id="258" w:name="_Toc75958782"/>
      <w:bookmarkStart w:id="259" w:name="_Toc79269022"/>
      <w:bookmarkStart w:id="260" w:name="header-n78"/>
      <w:bookmarkEnd w:id="242"/>
    </w:p>
    <w:p w14:paraId="3763AB1E" w14:textId="38151ACE" w:rsidR="00BE2E5A" w:rsidRDefault="00BE2E5A">
      <w:pPr>
        <w:pStyle w:val="31"/>
      </w:pPr>
      <w:r w:rsidRPr="00B02864">
        <w:rPr>
          <w:rFonts w:hint="eastAsia"/>
        </w:rPr>
        <w:lastRenderedPageBreak/>
        <w:t>1</w:t>
      </w:r>
      <w:r w:rsidR="00DF5A85">
        <w:t>8</w:t>
      </w:r>
      <w:r w:rsidRPr="00B02864">
        <w:rPr>
          <w:rFonts w:hint="eastAsia"/>
        </w:rPr>
        <w:t>.</w:t>
      </w:r>
      <w:r w:rsidRPr="00B02864">
        <w:t>3.</w:t>
      </w:r>
      <w:r>
        <w:t>4</w:t>
      </w:r>
      <w:r>
        <w:rPr>
          <w:rFonts w:hint="eastAsia"/>
        </w:rPr>
        <w:t xml:space="preserve"> </w:t>
      </w:r>
      <w:r w:rsidR="001374B1">
        <w:rPr>
          <w:rFonts w:hint="eastAsia"/>
        </w:rPr>
        <w:t>测试敏捷化</w:t>
      </w:r>
      <w:bookmarkEnd w:id="257"/>
      <w:bookmarkEnd w:id="258"/>
      <w:bookmarkEnd w:id="259"/>
    </w:p>
    <w:p w14:paraId="7AB9E11C" w14:textId="7F0E81CC" w:rsidR="00BE2E5A" w:rsidRPr="00816EE9" w:rsidRDefault="00CD6272" w:rsidP="00BE2E5A">
      <w:pPr>
        <w:pStyle w:val="C20"/>
        <w:ind w:firstLineChars="0" w:firstLine="0"/>
        <w:jc w:val="center"/>
      </w:pPr>
      <w:r>
        <w:rPr>
          <w:noProof/>
        </w:rPr>
        <w:drawing>
          <wp:inline distT="0" distB="0" distL="0" distR="0" wp14:anchorId="4E247A1D" wp14:editId="0AE8AC7F">
            <wp:extent cx="3651504" cy="147218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1504" cy="1472184"/>
                    </a:xfrm>
                    <a:prstGeom prst="rect">
                      <a:avLst/>
                    </a:prstGeom>
                  </pic:spPr>
                </pic:pic>
              </a:graphicData>
            </a:graphic>
          </wp:inline>
        </w:drawing>
      </w:r>
    </w:p>
    <w:p w14:paraId="47FDDCF1" w14:textId="068DD27F" w:rsidR="00BE2E5A" w:rsidRPr="00531E1E" w:rsidRDefault="00BE2E5A" w:rsidP="00BE2E5A">
      <w:pPr>
        <w:pStyle w:val="C20"/>
        <w:ind w:firstLine="340"/>
        <w:jc w:val="center"/>
        <w:rPr>
          <w:rFonts w:ascii="Times New Roman" w:hAnsi="Times New Roman"/>
          <w:sz w:val="18"/>
          <w:szCs w:val="18"/>
        </w:rPr>
      </w:pPr>
      <w:r w:rsidRPr="00531E1E">
        <w:rPr>
          <w:rFonts w:ascii="Times New Roman" w:hAnsi="Times New Roman"/>
          <w:sz w:val="18"/>
          <w:szCs w:val="18"/>
        </w:rPr>
        <w:t>图</w:t>
      </w:r>
      <w:r w:rsidR="00531E1E" w:rsidRPr="00531E1E">
        <w:rPr>
          <w:rFonts w:ascii="Times New Roman" w:hAnsi="Times New Roman"/>
          <w:sz w:val="18"/>
          <w:szCs w:val="18"/>
        </w:rPr>
        <w:t>18.</w:t>
      </w:r>
      <w:r w:rsidR="002A7E11">
        <w:rPr>
          <w:rFonts w:ascii="Times New Roman" w:hAnsi="Times New Roman"/>
          <w:sz w:val="18"/>
          <w:szCs w:val="18"/>
        </w:rPr>
        <w:t>3</w:t>
      </w:r>
      <w:r w:rsidR="00531E1E" w:rsidRPr="00531E1E">
        <w:rPr>
          <w:rFonts w:ascii="Times New Roman" w:hAnsi="Times New Roman"/>
          <w:sz w:val="18"/>
          <w:szCs w:val="18"/>
        </w:rPr>
        <w:t xml:space="preserve"> </w:t>
      </w:r>
      <w:r w:rsidRPr="00531E1E">
        <w:rPr>
          <w:rFonts w:ascii="Times New Roman" w:hAnsi="Times New Roman"/>
          <w:sz w:val="18"/>
          <w:szCs w:val="18"/>
        </w:rPr>
        <w:t>传统开发</w:t>
      </w:r>
      <w:r w:rsidR="007660B8">
        <w:rPr>
          <w:rFonts w:ascii="Times New Roman" w:hAnsi="Times New Roman" w:hint="eastAsia"/>
          <w:sz w:val="18"/>
          <w:szCs w:val="18"/>
        </w:rPr>
        <w:t>模型</w:t>
      </w:r>
      <w:r w:rsidRPr="00531E1E">
        <w:rPr>
          <w:rFonts w:ascii="Times New Roman" w:hAnsi="Times New Roman"/>
          <w:sz w:val="18"/>
          <w:szCs w:val="18"/>
        </w:rPr>
        <w:t>与</w:t>
      </w:r>
      <w:r w:rsidR="00CD6272">
        <w:rPr>
          <w:rFonts w:ascii="Times New Roman" w:hAnsi="Times New Roman" w:hint="eastAsia"/>
          <w:sz w:val="18"/>
          <w:szCs w:val="18"/>
        </w:rPr>
        <w:t>敏捷</w:t>
      </w:r>
      <w:r w:rsidRPr="00531E1E">
        <w:rPr>
          <w:rFonts w:ascii="Times New Roman" w:hAnsi="Times New Roman"/>
          <w:sz w:val="18"/>
          <w:szCs w:val="18"/>
        </w:rPr>
        <w:t>开发</w:t>
      </w:r>
      <w:r w:rsidR="00F41D08">
        <w:rPr>
          <w:rFonts w:ascii="Times New Roman" w:hAnsi="Times New Roman" w:hint="eastAsia"/>
          <w:sz w:val="18"/>
          <w:szCs w:val="18"/>
        </w:rPr>
        <w:t>模型</w:t>
      </w:r>
      <w:r w:rsidRPr="00531E1E">
        <w:rPr>
          <w:rFonts w:ascii="Times New Roman" w:hAnsi="Times New Roman"/>
          <w:sz w:val="18"/>
          <w:szCs w:val="18"/>
        </w:rPr>
        <w:t>比较</w:t>
      </w:r>
    </w:p>
    <w:p w14:paraId="25C9399E" w14:textId="748AA4A0" w:rsidR="00B73344" w:rsidRDefault="00BE2E5A" w:rsidP="00DB51E3">
      <w:pPr>
        <w:spacing w:line="360" w:lineRule="auto"/>
        <w:ind w:firstLine="402"/>
      </w:pPr>
      <w:r w:rsidRPr="00816EE9">
        <w:t>对于软件工程来说，</w:t>
      </w:r>
      <w:r w:rsidRPr="00816EE9">
        <w:rPr>
          <w:rFonts w:hint="eastAsia"/>
        </w:rPr>
        <w:t>开发流程已经从传统的瀑布</w:t>
      </w:r>
      <w:r w:rsidR="007D4CE8">
        <w:rPr>
          <w:rFonts w:hint="eastAsia"/>
        </w:rPr>
        <w:t>模型</w:t>
      </w:r>
      <w:r w:rsidRPr="00816EE9">
        <w:rPr>
          <w:rFonts w:hint="eastAsia"/>
        </w:rPr>
        <w:t>演变为包含数据分析的</w:t>
      </w:r>
      <w:r w:rsidR="00CD6272">
        <w:rPr>
          <w:rFonts w:hint="eastAsia"/>
        </w:rPr>
        <w:t>敏捷</w:t>
      </w:r>
      <w:r w:rsidRPr="00816EE9">
        <w:rPr>
          <w:rFonts w:hint="eastAsia"/>
        </w:rPr>
        <w:t>开发模型，如图</w:t>
      </w:r>
      <w:r w:rsidR="00531E1E">
        <w:t>18.</w:t>
      </w:r>
      <w:r w:rsidR="00067989">
        <w:t>3</w:t>
      </w:r>
      <w:r w:rsidRPr="00816EE9">
        <w:rPr>
          <w:rFonts w:hint="eastAsia"/>
        </w:rPr>
        <w:t>所示。</w:t>
      </w:r>
      <w:r w:rsidR="00B73344">
        <w:rPr>
          <w:rFonts w:hint="eastAsia"/>
        </w:rPr>
        <w:t>传统的瀑布式开发中测试要晚于需求和开发，发现缺陷的过程较晚，敏捷开发过程中强调迭代、增量的开发过程，以满足软件需求的不断变更，</w:t>
      </w:r>
      <w:r w:rsidR="00823807">
        <w:rPr>
          <w:rFonts w:hint="eastAsia"/>
        </w:rPr>
        <w:t>强调</w:t>
      </w:r>
      <w:r w:rsidR="00B73344">
        <w:rPr>
          <w:rFonts w:hint="eastAsia"/>
        </w:rPr>
        <w:t>测试驱动开发，随时可以交付软件是常态，因此敏捷开发模型相较于传统的瀑布模型更容易控制软件早期的缺陷数量，质量风险不易堆积到最后阶段，同时发现和解决问题缺陷的平均成本也更低。</w:t>
      </w:r>
      <w:r w:rsidR="00633BCE">
        <w:rPr>
          <w:rFonts w:hint="eastAsia"/>
        </w:rPr>
        <w:t>遵循敏捷开发的理论和方法</w:t>
      </w:r>
      <w:ins w:id="261" w:author="sunyanchun" w:date="2023-01-06T11:37:00Z">
        <w:r w:rsidR="001D0682">
          <w:rPr>
            <w:rFonts w:hint="eastAsia"/>
          </w:rPr>
          <w:t>，</w:t>
        </w:r>
      </w:ins>
      <w:r w:rsidR="00633BCE">
        <w:rPr>
          <w:rFonts w:hint="eastAsia"/>
        </w:rPr>
        <w:t>软件测试同样需要敏捷化和效率化，需要在敏捷开发过程中建立合适的软件测试模型和测试方法。</w:t>
      </w:r>
    </w:p>
    <w:p w14:paraId="47DAFE8D" w14:textId="39497C40" w:rsidR="000909E2" w:rsidRDefault="00BE2E5A" w:rsidP="00DB51E3">
      <w:pPr>
        <w:spacing w:line="360" w:lineRule="auto"/>
        <w:ind w:firstLine="402"/>
      </w:pPr>
      <w:r>
        <w:rPr>
          <w:rFonts w:hint="eastAsia"/>
        </w:rPr>
        <w:t>当前</w:t>
      </w:r>
      <w:r w:rsidRPr="00816EE9">
        <w:rPr>
          <w:rFonts w:hint="eastAsia"/>
        </w:rPr>
        <w:t>的软件</w:t>
      </w:r>
      <w:r w:rsidRPr="00816EE9">
        <w:t>开发过程</w:t>
      </w:r>
      <w:r w:rsidR="0030659B">
        <w:rPr>
          <w:rFonts w:hint="eastAsia"/>
        </w:rPr>
        <w:t>经常</w:t>
      </w:r>
      <w:r w:rsidRPr="00816EE9">
        <w:t>是敏捷和动态的</w:t>
      </w:r>
      <w:r w:rsidRPr="00816EE9">
        <w:rPr>
          <w:rFonts w:hint="eastAsia"/>
        </w:rPr>
        <w:t>，这</w:t>
      </w:r>
      <w:r>
        <w:rPr>
          <w:rFonts w:hint="eastAsia"/>
        </w:rPr>
        <w:t>会</w:t>
      </w:r>
      <w:r w:rsidRPr="00816EE9">
        <w:rPr>
          <w:rFonts w:hint="eastAsia"/>
        </w:rPr>
        <w:t>导致</w:t>
      </w:r>
      <w:r w:rsidRPr="00816EE9">
        <w:t>软件开发过程</w:t>
      </w:r>
      <w:r>
        <w:rPr>
          <w:rFonts w:hint="eastAsia"/>
        </w:rPr>
        <w:t>中</w:t>
      </w:r>
      <w:r w:rsidRPr="00816EE9">
        <w:t>产生</w:t>
      </w:r>
      <w:r>
        <w:rPr>
          <w:rFonts w:hint="eastAsia"/>
        </w:rPr>
        <w:t>并记录大量</w:t>
      </w:r>
      <w:r w:rsidRPr="00816EE9">
        <w:t>数据</w:t>
      </w:r>
      <w:r w:rsidR="000909E2">
        <w:rPr>
          <w:rFonts w:hint="eastAsia"/>
        </w:rPr>
        <w:t>，为了</w:t>
      </w:r>
      <w:r w:rsidR="004274BD">
        <w:rPr>
          <w:rFonts w:hint="eastAsia"/>
        </w:rPr>
        <w:t>解决</w:t>
      </w:r>
      <w:r w:rsidR="000909E2">
        <w:rPr>
          <w:rFonts w:hint="eastAsia"/>
        </w:rPr>
        <w:t>软件</w:t>
      </w:r>
      <w:r w:rsidR="000909E2" w:rsidRPr="00816EE9">
        <w:t>系统</w:t>
      </w:r>
      <w:r w:rsidR="004274BD">
        <w:rPr>
          <w:rFonts w:hint="eastAsia"/>
        </w:rPr>
        <w:t>中的</w:t>
      </w:r>
      <w:r w:rsidR="000909E2" w:rsidRPr="00816EE9">
        <w:t>故障</w:t>
      </w:r>
      <w:r w:rsidR="00446D64">
        <w:rPr>
          <w:rFonts w:hint="eastAsia"/>
        </w:rPr>
        <w:t>定位</w:t>
      </w:r>
      <w:r w:rsidR="004274BD">
        <w:rPr>
          <w:rFonts w:hint="eastAsia"/>
        </w:rPr>
        <w:t>和缺陷预测等问题</w:t>
      </w:r>
      <w:r w:rsidR="000909E2">
        <w:rPr>
          <w:rFonts w:hint="eastAsia"/>
        </w:rPr>
        <w:t>，</w:t>
      </w:r>
      <w:r w:rsidR="000E5B44">
        <w:rPr>
          <w:rFonts w:hint="eastAsia"/>
        </w:rPr>
        <w:t>软件</w:t>
      </w:r>
      <w:r w:rsidR="000909E2">
        <w:rPr>
          <w:rFonts w:hint="eastAsia"/>
        </w:rPr>
        <w:t>开发人员</w:t>
      </w:r>
      <w:r w:rsidR="000E5B44">
        <w:rPr>
          <w:rFonts w:hint="eastAsia"/>
        </w:rPr>
        <w:t>和测试人员</w:t>
      </w:r>
      <w:r w:rsidR="000909E2">
        <w:rPr>
          <w:rFonts w:hint="eastAsia"/>
        </w:rPr>
        <w:t>通常</w:t>
      </w:r>
      <w:r w:rsidR="000909E2" w:rsidRPr="00816EE9">
        <w:t>使用数据挖掘</w:t>
      </w:r>
      <w:r w:rsidR="000909E2" w:rsidRPr="00816EE9">
        <w:rPr>
          <w:rFonts w:hint="eastAsia"/>
        </w:rPr>
        <w:t>技术</w:t>
      </w:r>
      <w:r w:rsidR="000909E2" w:rsidRPr="00816EE9">
        <w:t>和统计建模</w:t>
      </w:r>
      <w:r w:rsidR="000909E2" w:rsidRPr="00816EE9">
        <w:rPr>
          <w:rFonts w:hint="eastAsia"/>
        </w:rPr>
        <w:t>技术</w:t>
      </w:r>
      <w:r w:rsidR="00446D64">
        <w:rPr>
          <w:rFonts w:hint="eastAsia"/>
        </w:rPr>
        <w:t>建立学习预测模型，组织和分配测试资源</w:t>
      </w:r>
      <w:r w:rsidRPr="00816EE9">
        <w:t>。</w:t>
      </w:r>
    </w:p>
    <w:p w14:paraId="08482086" w14:textId="77777777" w:rsidR="006B40AE" w:rsidRDefault="006B40AE" w:rsidP="006B40AE">
      <w:pPr>
        <w:pStyle w:val="C20"/>
        <w:ind w:firstLine="340"/>
        <w:jc w:val="center"/>
        <w:rPr>
          <w:rFonts w:ascii="Times New Roman" w:hAnsi="Times New Roman"/>
          <w:sz w:val="18"/>
          <w:szCs w:val="18"/>
        </w:rPr>
      </w:pPr>
    </w:p>
    <w:p w14:paraId="463CFAEE" w14:textId="7A2D15D7" w:rsidR="006B40AE" w:rsidRPr="00A742D3" w:rsidRDefault="006B40AE" w:rsidP="00EB7F1C">
      <w:pPr>
        <w:pStyle w:val="C20"/>
        <w:ind w:firstLine="340"/>
        <w:jc w:val="center"/>
      </w:pPr>
      <w:r>
        <w:rPr>
          <w:rFonts w:ascii="Times New Roman" w:hAnsi="Times New Roman"/>
          <w:noProof/>
          <w:sz w:val="18"/>
          <w:szCs w:val="18"/>
          <w:lang w:val="zh-CN"/>
        </w:rPr>
        <w:drawing>
          <wp:inline distT="0" distB="0" distL="0" distR="0" wp14:anchorId="6E061E94" wp14:editId="212F4E84">
            <wp:extent cx="5327650" cy="1976120"/>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7650" cy="1976120"/>
                    </a:xfrm>
                    <a:prstGeom prst="rect">
                      <a:avLst/>
                    </a:prstGeom>
                  </pic:spPr>
                </pic:pic>
              </a:graphicData>
            </a:graphic>
          </wp:inline>
        </w:drawing>
      </w:r>
      <w:r w:rsidRPr="00531E1E">
        <w:rPr>
          <w:rFonts w:ascii="Times New Roman" w:hAnsi="Times New Roman"/>
          <w:sz w:val="18"/>
          <w:szCs w:val="18"/>
        </w:rPr>
        <w:t>图</w:t>
      </w:r>
      <w:r w:rsidRPr="00531E1E">
        <w:rPr>
          <w:rFonts w:ascii="Times New Roman" w:hAnsi="Times New Roman"/>
          <w:sz w:val="18"/>
          <w:szCs w:val="18"/>
        </w:rPr>
        <w:t>18.</w:t>
      </w:r>
      <w:r w:rsidR="002A7E11">
        <w:rPr>
          <w:rFonts w:ascii="Times New Roman" w:hAnsi="Times New Roman"/>
          <w:sz w:val="18"/>
          <w:szCs w:val="18"/>
        </w:rPr>
        <w:t>4</w:t>
      </w:r>
      <w:r w:rsidRPr="00531E1E">
        <w:rPr>
          <w:rFonts w:ascii="Times New Roman" w:hAnsi="Times New Roman"/>
          <w:sz w:val="18"/>
          <w:szCs w:val="18"/>
        </w:rPr>
        <w:t xml:space="preserve"> </w:t>
      </w:r>
      <w:r>
        <w:rPr>
          <w:rFonts w:ascii="Times New Roman" w:hAnsi="Times New Roman" w:hint="eastAsia"/>
          <w:sz w:val="18"/>
          <w:szCs w:val="18"/>
        </w:rPr>
        <w:t>敏捷</w:t>
      </w:r>
      <w:r w:rsidRPr="00531E1E">
        <w:rPr>
          <w:rFonts w:ascii="Times New Roman" w:hAnsi="Times New Roman"/>
          <w:sz w:val="18"/>
          <w:szCs w:val="18"/>
        </w:rPr>
        <w:t>开发</w:t>
      </w:r>
      <w:r w:rsidR="00711FA5">
        <w:rPr>
          <w:rFonts w:ascii="Times New Roman" w:hAnsi="Times New Roman" w:hint="eastAsia"/>
          <w:sz w:val="18"/>
          <w:szCs w:val="18"/>
        </w:rPr>
        <w:t>过程中的数据分析流程</w:t>
      </w:r>
    </w:p>
    <w:p w14:paraId="7C6B933C" w14:textId="28939955" w:rsidR="00936A05" w:rsidRDefault="00D151EB" w:rsidP="00DB51E3">
      <w:pPr>
        <w:spacing w:line="360" w:lineRule="auto"/>
        <w:ind w:firstLine="402"/>
      </w:pPr>
      <w:r>
        <w:rPr>
          <w:rFonts w:hint="eastAsia"/>
        </w:rPr>
        <w:lastRenderedPageBreak/>
        <w:t>敏捷</w:t>
      </w:r>
      <w:r w:rsidR="00936A05">
        <w:rPr>
          <w:rFonts w:hint="eastAsia"/>
        </w:rPr>
        <w:t>软件开发过程</w:t>
      </w:r>
      <w:r w:rsidR="004274BD">
        <w:rPr>
          <w:rFonts w:hint="eastAsia"/>
        </w:rPr>
        <w:t>注重项目相关</w:t>
      </w:r>
      <w:r w:rsidR="00936A05" w:rsidRPr="00816EE9">
        <w:t>数据收集、</w:t>
      </w:r>
      <w:r w:rsidR="006B40AE">
        <w:rPr>
          <w:rFonts w:hint="eastAsia"/>
        </w:rPr>
        <w:t>数据</w:t>
      </w:r>
      <w:r w:rsidR="00936A05" w:rsidRPr="00816EE9">
        <w:t>转换、</w:t>
      </w:r>
      <w:r w:rsidR="006B40AE">
        <w:rPr>
          <w:rFonts w:hint="eastAsia"/>
        </w:rPr>
        <w:t>特征选择与</w:t>
      </w:r>
      <w:r w:rsidR="00936A05" w:rsidRPr="00816EE9">
        <w:t>分析、模型开发</w:t>
      </w:r>
      <w:r w:rsidR="00936A05">
        <w:rPr>
          <w:rFonts w:hint="eastAsia"/>
        </w:rPr>
        <w:t>过程</w:t>
      </w:r>
      <w:r w:rsidR="006B40AE">
        <w:rPr>
          <w:rFonts w:hint="eastAsia"/>
        </w:rPr>
        <w:t>，如同</w:t>
      </w:r>
      <w:r w:rsidR="006B40AE">
        <w:rPr>
          <w:rFonts w:hint="eastAsia"/>
        </w:rPr>
        <w:t>1</w:t>
      </w:r>
      <w:r w:rsidR="006B40AE">
        <w:t>8.</w:t>
      </w:r>
      <w:r w:rsidR="00067989">
        <w:t>4</w:t>
      </w:r>
      <w:r w:rsidR="006B40AE">
        <w:rPr>
          <w:rFonts w:hint="eastAsia"/>
        </w:rPr>
        <w:t>所示</w:t>
      </w:r>
      <w:r w:rsidR="00936A05">
        <w:rPr>
          <w:rFonts w:hint="eastAsia"/>
        </w:rPr>
        <w:t>。</w:t>
      </w:r>
      <w:r w:rsidR="00936A05" w:rsidRPr="00816EE9">
        <w:t>数据收集通常是一个耗时的过程，目标是确保分析所需的数据就位。数据转换</w:t>
      </w:r>
      <w:r w:rsidR="00936A05">
        <w:rPr>
          <w:rFonts w:hint="eastAsia"/>
        </w:rPr>
        <w:t>是为了</w:t>
      </w:r>
      <w:r w:rsidR="00936A05" w:rsidRPr="00816EE9">
        <w:t>改进数据集质量，将使用的变量转换为标准形式，排除不必要的数据</w:t>
      </w:r>
      <w:r w:rsidR="00936A05">
        <w:rPr>
          <w:rFonts w:hint="eastAsia"/>
        </w:rPr>
        <w:t>，</w:t>
      </w:r>
      <w:r w:rsidR="00936A05">
        <w:t>生成</w:t>
      </w:r>
      <w:r w:rsidR="00936A05" w:rsidRPr="00816EE9">
        <w:t>快速汇总统计信息，构建柱状图和直方图来帮助理解数据的基数和分布。</w:t>
      </w:r>
      <w:r w:rsidR="00936A05">
        <w:rPr>
          <w:rFonts w:hint="eastAsia"/>
        </w:rPr>
        <w:t>特征选择与分析</w:t>
      </w:r>
      <w:r w:rsidR="00936A05" w:rsidRPr="00816EE9">
        <w:t>定义</w:t>
      </w:r>
      <w:r w:rsidR="00936A05">
        <w:rPr>
          <w:rFonts w:hint="eastAsia"/>
        </w:rPr>
        <w:t>了</w:t>
      </w:r>
      <w:r w:rsidR="00936A05" w:rsidRPr="00816EE9">
        <w:t>用于模型开发的变量，并</w:t>
      </w:r>
      <w:r w:rsidR="00936A05" w:rsidRPr="00816EE9">
        <w:rPr>
          <w:rFonts w:hint="eastAsia"/>
        </w:rPr>
        <w:t>对</w:t>
      </w:r>
      <w:r w:rsidR="00936A05" w:rsidRPr="00816EE9">
        <w:t>不同的</w:t>
      </w:r>
      <w:r w:rsidR="00936A05" w:rsidRPr="00816EE9">
        <w:rPr>
          <w:rFonts w:hint="eastAsia"/>
        </w:rPr>
        <w:t>特征</w:t>
      </w:r>
      <w:r w:rsidR="00936A05" w:rsidRPr="00816EE9">
        <w:t>进行</w:t>
      </w:r>
      <w:r w:rsidR="00936A05" w:rsidRPr="00816EE9">
        <w:rPr>
          <w:rFonts w:hint="eastAsia"/>
        </w:rPr>
        <w:t>分析</w:t>
      </w:r>
      <w:r w:rsidR="00936A05">
        <w:rPr>
          <w:rFonts w:hint="eastAsia"/>
        </w:rPr>
        <w:t>，并</w:t>
      </w:r>
      <w:r w:rsidR="00936A05" w:rsidRPr="00816EE9">
        <w:t>使用热图、气泡图</w:t>
      </w:r>
      <w:r w:rsidR="00936A05" w:rsidRPr="00816EE9">
        <w:rPr>
          <w:rFonts w:hint="eastAsia"/>
        </w:rPr>
        <w:t>或</w:t>
      </w:r>
      <w:r w:rsidR="00936A05" w:rsidRPr="00816EE9">
        <w:t>其他不同形式来完成数据可视化。模型开发</w:t>
      </w:r>
      <w:r w:rsidR="00936A05">
        <w:rPr>
          <w:rFonts w:hint="eastAsia"/>
        </w:rPr>
        <w:t>主要</w:t>
      </w:r>
      <w:r w:rsidR="00936A05" w:rsidRPr="00816EE9">
        <w:t>包括构建多个模型</w:t>
      </w:r>
      <w:r w:rsidR="004556D9">
        <w:rPr>
          <w:rFonts w:hint="eastAsia"/>
        </w:rPr>
        <w:t>，</w:t>
      </w:r>
      <w:r w:rsidR="00936A05" w:rsidRPr="00816EE9">
        <w:t>比较模型结果和质量。</w:t>
      </w:r>
    </w:p>
    <w:p w14:paraId="7111E76F" w14:textId="25B14104" w:rsidR="00BE2E5A" w:rsidRPr="00816EE9" w:rsidRDefault="0004511C" w:rsidP="00DB51E3">
      <w:pPr>
        <w:spacing w:line="360" w:lineRule="auto"/>
        <w:ind w:firstLine="402"/>
      </w:pPr>
      <w:r>
        <w:rPr>
          <w:rFonts w:hint="eastAsia"/>
        </w:rPr>
        <w:t>开发过程中</w:t>
      </w:r>
      <w:r w:rsidR="00BE2E5A">
        <w:rPr>
          <w:rFonts w:hint="eastAsia"/>
        </w:rPr>
        <w:t>可以</w:t>
      </w:r>
      <w:r w:rsidR="00BE2E5A" w:rsidRPr="00816EE9">
        <w:rPr>
          <w:rFonts w:hint="eastAsia"/>
        </w:rPr>
        <w:t>使用工具收集</w:t>
      </w:r>
      <w:r>
        <w:rPr>
          <w:rFonts w:hint="eastAsia"/>
        </w:rPr>
        <w:t>每个软件功能</w:t>
      </w:r>
      <w:r w:rsidR="00BE2E5A" w:rsidRPr="00816EE9">
        <w:rPr>
          <w:rFonts w:hint="eastAsia"/>
        </w:rPr>
        <w:t>模块的名称、运行时间、故障数量</w:t>
      </w:r>
      <w:r w:rsidR="00BE2E5A">
        <w:rPr>
          <w:rFonts w:hint="eastAsia"/>
        </w:rPr>
        <w:t>在内的重要</w:t>
      </w:r>
      <w:r w:rsidR="00BE2E5A" w:rsidRPr="00816EE9">
        <w:rPr>
          <w:rFonts w:hint="eastAsia"/>
        </w:rPr>
        <w:t>数据，记录所有软件故障并测量故障间隔时间</w:t>
      </w:r>
      <w:r w:rsidR="00BE2E5A">
        <w:rPr>
          <w:rFonts w:hint="eastAsia"/>
        </w:rPr>
        <w:t>，进而</w:t>
      </w:r>
      <w:r w:rsidR="00BE2E5A" w:rsidRPr="00816EE9">
        <w:t>通过线性回归公式和收集的数据建立回归预测模型，预测系统的稳定性。</w:t>
      </w:r>
      <w:bookmarkEnd w:id="260"/>
      <w:r>
        <w:rPr>
          <w:rFonts w:hint="eastAsia"/>
        </w:rPr>
        <w:t>数据分析人员可以</w:t>
      </w:r>
      <w:r w:rsidRPr="00816EE9">
        <w:rPr>
          <w:rFonts w:hint="eastAsia"/>
        </w:rPr>
        <w:t>通过</w:t>
      </w:r>
      <w:r>
        <w:rPr>
          <w:rFonts w:hint="eastAsia"/>
        </w:rPr>
        <w:t>分析这些数据来</w:t>
      </w:r>
      <w:r w:rsidRPr="00816EE9">
        <w:rPr>
          <w:rFonts w:hint="eastAsia"/>
        </w:rPr>
        <w:t>帮助</w:t>
      </w:r>
      <w:r>
        <w:rPr>
          <w:rFonts w:hint="eastAsia"/>
        </w:rPr>
        <w:t>进行产品</w:t>
      </w:r>
      <w:r w:rsidRPr="00816EE9">
        <w:rPr>
          <w:rFonts w:hint="eastAsia"/>
        </w:rPr>
        <w:t>决策。</w:t>
      </w:r>
    </w:p>
    <w:p w14:paraId="56E87E04" w14:textId="34744B12" w:rsidR="00BE2E5A" w:rsidRPr="000E2985" w:rsidRDefault="00BE2E5A" w:rsidP="00BE2E5A">
      <w:pPr>
        <w:pStyle w:val="31"/>
      </w:pPr>
      <w:r>
        <w:rPr>
          <w:rFonts w:hint="eastAsia"/>
        </w:rPr>
        <w:t>1</w:t>
      </w:r>
      <w:r w:rsidR="00690D23">
        <w:t>8</w:t>
      </w:r>
      <w:r>
        <w:t>.3.</w:t>
      </w:r>
      <w:r w:rsidR="00690D23">
        <w:t>5</w:t>
      </w:r>
      <w:r>
        <w:rPr>
          <w:rFonts w:hint="eastAsia"/>
        </w:rPr>
        <w:t xml:space="preserve"> </w:t>
      </w:r>
      <w:r>
        <w:rPr>
          <w:rFonts w:hint="eastAsia"/>
        </w:rPr>
        <w:t>小结</w:t>
      </w:r>
    </w:p>
    <w:p w14:paraId="52B1B780" w14:textId="119CF383" w:rsidR="00BE2E5A" w:rsidRPr="00DB51E3" w:rsidRDefault="0018414A" w:rsidP="00DB51E3">
      <w:pPr>
        <w:spacing w:line="360" w:lineRule="auto"/>
        <w:ind w:firstLine="402"/>
      </w:pPr>
      <w:r>
        <w:rPr>
          <w:rFonts w:hint="eastAsia"/>
        </w:rPr>
        <w:t>更敏捷的软件开发，</w:t>
      </w:r>
      <w:commentRangeStart w:id="262"/>
      <w:r>
        <w:rPr>
          <w:rFonts w:hint="eastAsia"/>
        </w:rPr>
        <w:t>需要减少</w:t>
      </w:r>
      <w:del w:id="263" w:author="sunyanchun" w:date="2023-01-06T11:43:00Z">
        <w:r w:rsidDel="00EB7F1C">
          <w:rPr>
            <w:rFonts w:hint="eastAsia"/>
          </w:rPr>
          <w:delText>验证时间，</w:delText>
        </w:r>
      </w:del>
      <w:ins w:id="264" w:author="sunyanchun" w:date="2023-01-06T11:42:00Z">
        <w:r w:rsidR="00EB7F1C">
          <w:rPr>
            <w:rFonts w:hint="eastAsia"/>
          </w:rPr>
          <w:t>编码</w:t>
        </w:r>
      </w:ins>
      <w:r>
        <w:rPr>
          <w:rFonts w:hint="eastAsia"/>
        </w:rPr>
        <w:t>时间，测试时间</w:t>
      </w:r>
      <w:commentRangeEnd w:id="262"/>
      <w:r w:rsidR="00EB7F1C">
        <w:rPr>
          <w:rStyle w:val="aff1"/>
        </w:rPr>
        <w:commentReference w:id="262"/>
      </w:r>
      <w:r>
        <w:rPr>
          <w:rFonts w:hint="eastAsia"/>
        </w:rPr>
        <w:t>，需要更快的响应新功能增加和代码变更</w:t>
      </w:r>
      <w:r>
        <w:rPr>
          <w:rFonts w:hint="eastAsia"/>
          <w:color w:val="000000"/>
        </w:rPr>
        <w:t>，在大型的复杂软件上为所有变更代码上执行测试变得较为低效，找到缺陷的概率变的极为困难。通过众测平台通过众包方式降低测试成本，寻求测试方法和主体的多元化是一种比较好的选择；复杂软件在长期的版本迭代过程中</w:t>
      </w:r>
      <w:r w:rsidR="00067989">
        <w:rPr>
          <w:rFonts w:hint="eastAsia"/>
          <w:color w:val="000000"/>
        </w:rPr>
        <w:t>通常</w:t>
      </w:r>
      <w:r>
        <w:rPr>
          <w:rFonts w:hint="eastAsia"/>
          <w:color w:val="000000"/>
        </w:rPr>
        <w:t>需要构建自动化框架</w:t>
      </w:r>
      <w:r w:rsidR="00067989">
        <w:rPr>
          <w:rFonts w:hint="eastAsia"/>
          <w:color w:val="000000"/>
        </w:rPr>
        <w:t>以</w:t>
      </w:r>
      <w:r>
        <w:rPr>
          <w:rFonts w:hint="eastAsia"/>
          <w:color w:val="000000"/>
        </w:rPr>
        <w:t>支持多轮回归测试，</w:t>
      </w:r>
      <w:r w:rsidR="00067989" w:rsidRPr="00816EE9">
        <w:rPr>
          <w:rFonts w:hint="eastAsia"/>
        </w:rPr>
        <w:t>利用</w:t>
      </w:r>
      <w:r w:rsidR="00067989">
        <w:rPr>
          <w:rFonts w:hint="eastAsia"/>
        </w:rPr>
        <w:t>回归</w:t>
      </w:r>
      <w:r w:rsidR="00067989" w:rsidRPr="00816EE9">
        <w:rPr>
          <w:rFonts w:hint="eastAsia"/>
        </w:rPr>
        <w:t>测试中反馈的各类</w:t>
      </w:r>
      <w:r w:rsidR="00067989">
        <w:rPr>
          <w:rFonts w:hint="eastAsia"/>
        </w:rPr>
        <w:t>数据进行分析，可以</w:t>
      </w:r>
      <w:r w:rsidR="00067989" w:rsidRPr="00816EE9">
        <w:rPr>
          <w:rFonts w:hint="eastAsia"/>
        </w:rPr>
        <w:t>更早发现在软件系统中造成</w:t>
      </w:r>
      <w:r w:rsidR="00067989">
        <w:rPr>
          <w:rFonts w:hint="eastAsia"/>
        </w:rPr>
        <w:t>缺陷</w:t>
      </w:r>
      <w:r w:rsidR="00067989" w:rsidRPr="00816EE9">
        <w:rPr>
          <w:rFonts w:hint="eastAsia"/>
        </w:rPr>
        <w:t>的原因</w:t>
      </w:r>
      <w:r w:rsidR="00067989">
        <w:rPr>
          <w:rFonts w:hint="eastAsia"/>
        </w:rPr>
        <w:t>；</w:t>
      </w:r>
      <w:r w:rsidR="000D66F7">
        <w:rPr>
          <w:rFonts w:hint="eastAsia"/>
        </w:rPr>
        <w:t>敏捷开发过程中全方位</w:t>
      </w:r>
      <w:ins w:id="265" w:author="sunyanchun" w:date="2023-01-06T11:45:00Z">
        <w:r w:rsidR="00EB7F1C">
          <w:rPr>
            <w:rFonts w:hint="eastAsia"/>
          </w:rPr>
          <w:t>地</w:t>
        </w:r>
      </w:ins>
      <w:del w:id="266" w:author="sunyanchun" w:date="2023-01-06T11:45:00Z">
        <w:r w:rsidR="000D66F7" w:rsidDel="00EB7F1C">
          <w:rPr>
            <w:rFonts w:hint="eastAsia"/>
          </w:rPr>
          <w:delText>的</w:delText>
        </w:r>
      </w:del>
      <w:r w:rsidR="000D66F7">
        <w:rPr>
          <w:rFonts w:hint="eastAsia"/>
        </w:rPr>
        <w:t>通过数据收集与</w:t>
      </w:r>
      <w:commentRangeStart w:id="267"/>
      <w:r w:rsidR="000D66F7">
        <w:rPr>
          <w:rFonts w:hint="eastAsia"/>
        </w:rPr>
        <w:t>建模</w:t>
      </w:r>
      <w:commentRangeEnd w:id="267"/>
      <w:r w:rsidR="00EB7F1C">
        <w:rPr>
          <w:rStyle w:val="aff1"/>
        </w:rPr>
        <w:commentReference w:id="267"/>
      </w:r>
      <w:r w:rsidR="000D66F7">
        <w:rPr>
          <w:rFonts w:hint="eastAsia"/>
        </w:rPr>
        <w:t>分析，有助于合理分配测试资源和产品决策。</w:t>
      </w:r>
    </w:p>
    <w:p w14:paraId="06D99D45" w14:textId="1D15F7F3" w:rsidR="00BE2E5A" w:rsidRDefault="00BE2E5A" w:rsidP="00BE2E5A">
      <w:pPr>
        <w:pStyle w:val="20"/>
        <w:rPr>
          <w:ins w:id="268" w:author="sunyanchun" w:date="2023-01-06T11:50:00Z"/>
        </w:rPr>
      </w:pPr>
      <w:bookmarkStart w:id="269" w:name="_Toc506738872"/>
      <w:bookmarkStart w:id="270" w:name="_Toc506739264"/>
      <w:bookmarkStart w:id="271" w:name="_Toc508809114"/>
      <w:bookmarkStart w:id="272" w:name="_Toc512091575"/>
      <w:bookmarkStart w:id="273" w:name="_Toc525035412"/>
      <w:commentRangeStart w:id="274"/>
      <w:r w:rsidRPr="00690D23">
        <w:rPr>
          <w:rFonts w:hint="eastAsia"/>
          <w:bCs/>
        </w:rPr>
        <w:t>1</w:t>
      </w:r>
      <w:r w:rsidR="00690D23" w:rsidRPr="00690D23">
        <w:rPr>
          <w:bCs/>
        </w:rPr>
        <w:t>8</w:t>
      </w:r>
      <w:r w:rsidRPr="00690D23">
        <w:rPr>
          <w:bCs/>
        </w:rPr>
        <w:t>.4</w:t>
      </w:r>
      <w:bookmarkEnd w:id="269"/>
      <w:bookmarkEnd w:id="270"/>
      <w:bookmarkEnd w:id="271"/>
      <w:bookmarkEnd w:id="272"/>
      <w:bookmarkEnd w:id="273"/>
      <w:r w:rsidR="00690D23">
        <w:rPr>
          <w:rFonts w:hint="eastAsia"/>
          <w:bCs/>
        </w:rPr>
        <w:t xml:space="preserve"> </w:t>
      </w:r>
      <w:r w:rsidR="009E3B98">
        <w:rPr>
          <w:rFonts w:hint="eastAsia"/>
        </w:rPr>
        <w:t>案例研究</w:t>
      </w:r>
      <w:commentRangeEnd w:id="274"/>
      <w:r w:rsidR="00774169">
        <w:rPr>
          <w:rStyle w:val="aff1"/>
        </w:rPr>
        <w:commentReference w:id="274"/>
      </w:r>
    </w:p>
    <w:p w14:paraId="6ED5F539" w14:textId="4BA88DC6" w:rsidR="00B53902" w:rsidRPr="00B53902" w:rsidRDefault="00B53902">
      <w:pPr>
        <w:pPrChange w:id="275" w:author="sunyanchun" w:date="2023-01-06T11:50:00Z">
          <w:pPr>
            <w:pStyle w:val="20"/>
          </w:pPr>
        </w:pPrChange>
      </w:pPr>
      <w:ins w:id="276" w:author="sunyanchun" w:date="2023-01-06T11:50:00Z">
        <w:r>
          <w:rPr>
            <w:rFonts w:hint="eastAsia"/>
          </w:rPr>
          <w:t xml:space="preserve"> </w:t>
        </w:r>
        <w:r>
          <w:t xml:space="preserve">   </w:t>
        </w:r>
        <w:commentRangeStart w:id="277"/>
        <w:r>
          <w:rPr>
            <w:rFonts w:hint="eastAsia"/>
          </w:rPr>
          <w:t>本小节我们将通过一个</w:t>
        </w:r>
      </w:ins>
      <w:ins w:id="278" w:author="sunyanchun" w:date="2023-01-06T11:51:00Z">
        <w:r>
          <w:rPr>
            <w:rFonts w:hint="eastAsia"/>
          </w:rPr>
          <w:t>。。。</w:t>
        </w:r>
      </w:ins>
      <w:ins w:id="279" w:author="sunyanchun" w:date="2023-01-06T11:50:00Z">
        <w:r>
          <w:rPr>
            <w:rFonts w:hint="eastAsia"/>
          </w:rPr>
          <w:t>案例介绍。。。。。</w:t>
        </w:r>
        <w:commentRangeEnd w:id="277"/>
        <w:r>
          <w:rPr>
            <w:rStyle w:val="aff1"/>
          </w:rPr>
          <w:commentReference w:id="277"/>
        </w:r>
      </w:ins>
    </w:p>
    <w:p w14:paraId="1DEF4C0D" w14:textId="754501B7" w:rsidR="000D66F7" w:rsidRDefault="000D66F7" w:rsidP="00385D5E">
      <w:pPr>
        <w:spacing w:line="360" w:lineRule="auto"/>
        <w:ind w:firstLine="402"/>
      </w:pPr>
      <w:bookmarkStart w:id="280" w:name="_Toc506738874"/>
      <w:bookmarkStart w:id="281" w:name="_Toc506739266"/>
      <w:bookmarkStart w:id="282" w:name="_Toc508809116"/>
      <w:bookmarkStart w:id="283" w:name="_Toc512091577"/>
      <w:bookmarkStart w:id="284" w:name="_Toc525035414"/>
      <w:r>
        <w:rPr>
          <w:rFonts w:hint="eastAsia"/>
        </w:rPr>
        <w:t>Android</w:t>
      </w:r>
      <w:r>
        <w:rPr>
          <w:rFonts w:hint="eastAsia"/>
        </w:rPr>
        <w:t>等</w:t>
      </w:r>
      <w:del w:id="285" w:author="sunyanchun" w:date="2023-01-06T11:47:00Z">
        <w:r w:rsidDel="00AA3605">
          <w:rPr>
            <w:rFonts w:hint="eastAsia"/>
          </w:rPr>
          <w:delText>新</w:delText>
        </w:r>
      </w:del>
      <w:r>
        <w:rPr>
          <w:rFonts w:hint="eastAsia"/>
        </w:rPr>
        <w:t>移动设备操作系统的迅速发展</w:t>
      </w:r>
      <w:r w:rsidR="00715C2F">
        <w:rPr>
          <w:rFonts w:hint="eastAsia"/>
        </w:rPr>
        <w:t>使得</w:t>
      </w:r>
      <w:ins w:id="286" w:author="sunyanchun" w:date="2023-01-06T11:47:00Z">
        <w:r w:rsidR="00AA3605">
          <w:rPr>
            <w:rFonts w:hint="eastAsia"/>
          </w:rPr>
          <w:t>移动</w:t>
        </w:r>
      </w:ins>
      <w:del w:id="287" w:author="sunyanchun" w:date="2023-01-06T11:47:00Z">
        <w:r w:rsidR="00715C2F" w:rsidDel="00AA3605">
          <w:rPr>
            <w:rFonts w:hint="eastAsia"/>
          </w:rPr>
          <w:delText>新</w:delText>
        </w:r>
      </w:del>
      <w:r w:rsidR="00715C2F">
        <w:rPr>
          <w:rFonts w:hint="eastAsia"/>
        </w:rPr>
        <w:t>应用迅速发展，目前在</w:t>
      </w:r>
      <w:r w:rsidR="00715C2F">
        <w:rPr>
          <w:rFonts w:hint="eastAsia"/>
        </w:rPr>
        <w:t>A</w:t>
      </w:r>
      <w:r w:rsidR="00715C2F">
        <w:t>ndroid</w:t>
      </w:r>
      <w:r w:rsidR="00715C2F">
        <w:rPr>
          <w:rFonts w:hint="eastAsia"/>
        </w:rPr>
        <w:t>和苹果的应用商店中有数以百万计的应用。这些应用通过应用商店直接分发给用户，这</w:t>
      </w:r>
      <w:ins w:id="288" w:author="sunyanchun" w:date="2023-01-06T11:47:00Z">
        <w:r w:rsidR="00B53902">
          <w:rPr>
            <w:rFonts w:hint="eastAsia"/>
          </w:rPr>
          <w:t>些</w:t>
        </w:r>
      </w:ins>
      <w:del w:id="289" w:author="sunyanchun" w:date="2023-01-06T11:47:00Z">
        <w:r w:rsidR="00715C2F" w:rsidDel="00B53902">
          <w:rPr>
            <w:rFonts w:hint="eastAsia"/>
          </w:rPr>
          <w:delText>写</w:delText>
        </w:r>
      </w:del>
      <w:r w:rsidR="00715C2F">
        <w:rPr>
          <w:rFonts w:hint="eastAsia"/>
        </w:rPr>
        <w:t>用户可以随时对这些应用进行评论，</w:t>
      </w:r>
      <w:ins w:id="290" w:author="sunyanchun" w:date="2023-01-06T11:48:00Z">
        <w:r w:rsidR="00B53902">
          <w:rPr>
            <w:rFonts w:hint="eastAsia"/>
          </w:rPr>
          <w:t>而</w:t>
        </w:r>
      </w:ins>
      <w:r w:rsidR="00715C2F">
        <w:rPr>
          <w:rFonts w:hint="eastAsia"/>
        </w:rPr>
        <w:t>评论的好坏</w:t>
      </w:r>
      <w:del w:id="291" w:author="sunyanchun" w:date="2023-01-06T11:48:00Z">
        <w:r w:rsidR="00715C2F" w:rsidDel="00B53902">
          <w:rPr>
            <w:rFonts w:hint="eastAsia"/>
          </w:rPr>
          <w:delText>，</w:delText>
        </w:r>
      </w:del>
      <w:ins w:id="292" w:author="sunyanchun" w:date="2023-01-06T11:48:00Z">
        <w:r w:rsidR="00B53902">
          <w:rPr>
            <w:rFonts w:hint="eastAsia"/>
          </w:rPr>
          <w:t>和</w:t>
        </w:r>
      </w:ins>
      <w:r w:rsidR="00715C2F">
        <w:rPr>
          <w:rFonts w:hint="eastAsia"/>
        </w:rPr>
        <w:t>评论的数量是衡量应用是否成功的重要参考之一。从业者已经在应用商店中挖掘数据，以解决软件工程中出现的功能、隐私、错误等问题。</w:t>
      </w:r>
      <w:r w:rsidR="00715C2F">
        <w:t xml:space="preserve"> </w:t>
      </w:r>
    </w:p>
    <w:p w14:paraId="4D91A634" w14:textId="09766437" w:rsidR="00A81BBD" w:rsidRPr="00385D5E" w:rsidRDefault="00A81BBD" w:rsidP="00385D5E">
      <w:pPr>
        <w:spacing w:line="360" w:lineRule="auto"/>
        <w:ind w:firstLine="402"/>
      </w:pPr>
      <w:r w:rsidRPr="00385D5E">
        <w:t xml:space="preserve">Spotify </w:t>
      </w:r>
      <w:r w:rsidRPr="00385D5E">
        <w:rPr>
          <w:rFonts w:hint="eastAsia"/>
        </w:rPr>
        <w:t>是最大的音乐流媒体服务提供商之一，截至</w:t>
      </w:r>
      <w:r w:rsidRPr="00385D5E">
        <w:t>2022</w:t>
      </w:r>
      <w:r w:rsidRPr="00385D5E">
        <w:rPr>
          <w:rFonts w:hint="eastAsia"/>
        </w:rPr>
        <w:t>年</w:t>
      </w:r>
      <w:r w:rsidRPr="00385D5E">
        <w:t>3</w:t>
      </w:r>
      <w:r w:rsidRPr="00385D5E">
        <w:rPr>
          <w:rFonts w:hint="eastAsia"/>
        </w:rPr>
        <w:t>月，每月活跃用户超过</w:t>
      </w:r>
      <w:r w:rsidRPr="00385D5E">
        <w:t xml:space="preserve"> 4.22 </w:t>
      </w:r>
      <w:r w:rsidRPr="00385D5E">
        <w:rPr>
          <w:rFonts w:hint="eastAsia"/>
        </w:rPr>
        <w:t>亿，包括</w:t>
      </w:r>
      <w:r w:rsidRPr="00385D5E">
        <w:t xml:space="preserve"> 1.82 </w:t>
      </w:r>
      <w:r w:rsidRPr="00385D5E">
        <w:rPr>
          <w:rFonts w:hint="eastAsia"/>
        </w:rPr>
        <w:t>亿付费用户。</w:t>
      </w:r>
      <w:r w:rsidR="00477A44" w:rsidRPr="00BB08B6">
        <w:t>Spotify App</w:t>
      </w:r>
      <w:r w:rsidR="00477A44" w:rsidRPr="00B10970">
        <w:rPr>
          <w:rFonts w:hint="eastAsia"/>
        </w:rPr>
        <w:t>数据集</w:t>
      </w:r>
      <w:r w:rsidR="00477A44">
        <w:rPr>
          <w:rFonts w:hint="eastAsia"/>
        </w:rPr>
        <w:t>包含了</w:t>
      </w:r>
      <w:r w:rsidR="00477A44" w:rsidRPr="00B10970">
        <w:t>2022</w:t>
      </w:r>
      <w:r w:rsidR="00477A44" w:rsidRPr="00B10970">
        <w:rPr>
          <w:rFonts w:hint="eastAsia"/>
        </w:rPr>
        <w:t>年</w:t>
      </w:r>
      <w:r w:rsidR="00477A44" w:rsidRPr="00B10970">
        <w:t>1</w:t>
      </w:r>
      <w:r w:rsidR="00477A44" w:rsidRPr="00B10970">
        <w:rPr>
          <w:rFonts w:hint="eastAsia"/>
        </w:rPr>
        <w:t>月</w:t>
      </w:r>
      <w:r w:rsidR="00477A44" w:rsidRPr="00B10970">
        <w:t>1</w:t>
      </w:r>
      <w:r w:rsidR="00477A44" w:rsidRPr="00B10970">
        <w:rPr>
          <w:rFonts w:hint="eastAsia"/>
        </w:rPr>
        <w:t>日至</w:t>
      </w:r>
      <w:r w:rsidR="00477A44" w:rsidRPr="00B10970">
        <w:t>2022</w:t>
      </w:r>
      <w:r w:rsidR="00477A44" w:rsidRPr="00B10970">
        <w:rPr>
          <w:rFonts w:hint="eastAsia"/>
        </w:rPr>
        <w:t>年</w:t>
      </w:r>
      <w:r w:rsidR="00477A44" w:rsidRPr="00B10970">
        <w:t>7</w:t>
      </w:r>
      <w:r w:rsidR="00477A44" w:rsidRPr="00B10970">
        <w:rPr>
          <w:rFonts w:hint="eastAsia"/>
        </w:rPr>
        <w:t>月</w:t>
      </w:r>
      <w:r w:rsidR="00477A44" w:rsidRPr="00B10970">
        <w:t>9</w:t>
      </w:r>
      <w:r w:rsidR="00477A44" w:rsidRPr="00B10970">
        <w:rPr>
          <w:rFonts w:hint="eastAsia"/>
        </w:rPr>
        <w:t>日在</w:t>
      </w:r>
      <w:r w:rsidR="00477A44" w:rsidRPr="00B10970">
        <w:lastRenderedPageBreak/>
        <w:t>Google Play Store</w:t>
      </w:r>
      <w:r w:rsidR="00477A44">
        <w:rPr>
          <w:rFonts w:hint="eastAsia"/>
        </w:rPr>
        <w:t>上</w:t>
      </w:r>
      <w:r w:rsidR="00477A44" w:rsidRPr="00B10970">
        <w:rPr>
          <w:rFonts w:hint="eastAsia"/>
        </w:rPr>
        <w:t>的</w:t>
      </w:r>
      <w:r w:rsidR="00477A44" w:rsidRPr="00B10970">
        <w:t>61594</w:t>
      </w:r>
      <w:r w:rsidR="00477A44" w:rsidRPr="00B10970">
        <w:rPr>
          <w:rFonts w:hint="eastAsia"/>
        </w:rPr>
        <w:t>条评论。</w:t>
      </w:r>
      <w:r w:rsidRPr="00385D5E">
        <w:rPr>
          <w:rFonts w:hint="eastAsia"/>
        </w:rPr>
        <w:t>部分用户通过评论分享其使用经验并给出相应的评分，以此衡量对该</w:t>
      </w:r>
      <w:r w:rsidRPr="00385D5E">
        <w:t>App</w:t>
      </w:r>
      <w:r w:rsidRPr="00385D5E">
        <w:rPr>
          <w:rFonts w:hint="eastAsia"/>
        </w:rPr>
        <w:t>的满意度。</w:t>
      </w:r>
      <w:r w:rsidRPr="00385D5E">
        <w:t>App</w:t>
      </w:r>
      <w:r w:rsidRPr="00385D5E">
        <w:rPr>
          <w:rFonts w:hint="eastAsia"/>
        </w:rPr>
        <w:t>的评分范围为</w:t>
      </w:r>
      <w:r w:rsidRPr="00385D5E">
        <w:t>1</w:t>
      </w:r>
      <w:r w:rsidRPr="00385D5E">
        <w:rPr>
          <w:rFonts w:hint="eastAsia"/>
        </w:rPr>
        <w:t>星到</w:t>
      </w:r>
      <w:r w:rsidRPr="00385D5E">
        <w:t>5</w:t>
      </w:r>
      <w:r w:rsidRPr="00385D5E">
        <w:rPr>
          <w:rFonts w:hint="eastAsia"/>
        </w:rPr>
        <w:t>星。</w:t>
      </w:r>
    </w:p>
    <w:p w14:paraId="67A200BD" w14:textId="77777777" w:rsidR="00A81BBD" w:rsidRPr="00385D5E" w:rsidRDefault="00A81BBD" w:rsidP="00385D5E">
      <w:pPr>
        <w:spacing w:line="360" w:lineRule="auto"/>
        <w:ind w:firstLine="402"/>
      </w:pPr>
      <w:r w:rsidRPr="00385D5E">
        <w:rPr>
          <w:rFonts w:hint="eastAsia"/>
        </w:rPr>
        <w:t>每条评论主要包括如下几个字段：</w:t>
      </w:r>
    </w:p>
    <w:p w14:paraId="4D03496C" w14:textId="77777777" w:rsidR="00A81BBD" w:rsidRPr="00385D5E" w:rsidRDefault="00A81BBD" w:rsidP="00385D5E">
      <w:pPr>
        <w:spacing w:line="360" w:lineRule="auto"/>
        <w:ind w:firstLine="402"/>
      </w:pPr>
      <w:r w:rsidRPr="00385D5E">
        <w:rPr>
          <w:rFonts w:hint="eastAsia"/>
        </w:rPr>
        <w:t>①</w:t>
      </w:r>
      <w:r w:rsidRPr="00385D5E">
        <w:t>Time_submitted</w:t>
      </w:r>
      <w:r w:rsidRPr="00385D5E">
        <w:rPr>
          <w:rFonts w:hint="eastAsia"/>
        </w:rPr>
        <w:t>：该条评论的提交时间，格式为</w:t>
      </w:r>
      <w:r w:rsidRPr="00385D5E">
        <w:t>yyyy-MM-dd hh:mm:ss</w:t>
      </w:r>
      <w:r w:rsidRPr="00385D5E">
        <w:rPr>
          <w:rFonts w:hint="eastAsia"/>
        </w:rPr>
        <w:t>。</w:t>
      </w:r>
    </w:p>
    <w:p w14:paraId="12248A41" w14:textId="77777777" w:rsidR="00A81BBD" w:rsidRPr="00385D5E" w:rsidRDefault="00A81BBD" w:rsidP="00385D5E">
      <w:pPr>
        <w:spacing w:line="360" w:lineRule="auto"/>
        <w:ind w:firstLine="402"/>
      </w:pPr>
      <w:r w:rsidRPr="00385D5E">
        <w:rPr>
          <w:rFonts w:hint="eastAsia"/>
        </w:rPr>
        <w:t>②</w:t>
      </w:r>
      <w:r w:rsidRPr="00385D5E">
        <w:t>Review</w:t>
      </w:r>
      <w:r w:rsidRPr="00385D5E">
        <w:rPr>
          <w:rFonts w:hint="eastAsia"/>
        </w:rPr>
        <w:t>：该条评论的具体内容。</w:t>
      </w:r>
    </w:p>
    <w:p w14:paraId="1ED8A72C" w14:textId="77777777" w:rsidR="00A81BBD" w:rsidRPr="00385D5E" w:rsidRDefault="00A81BBD" w:rsidP="00385D5E">
      <w:pPr>
        <w:spacing w:line="360" w:lineRule="auto"/>
        <w:ind w:firstLine="402"/>
      </w:pPr>
      <w:r w:rsidRPr="00385D5E">
        <w:rPr>
          <w:rFonts w:hint="eastAsia"/>
        </w:rPr>
        <w:t>③</w:t>
      </w:r>
      <w:r w:rsidRPr="00385D5E">
        <w:t>Rating</w:t>
      </w:r>
      <w:r w:rsidRPr="00385D5E">
        <w:rPr>
          <w:rFonts w:hint="eastAsia"/>
        </w:rPr>
        <w:t>：评分，范围为</w:t>
      </w:r>
      <w:r w:rsidRPr="00385D5E">
        <w:t>1-5</w:t>
      </w:r>
      <w:r w:rsidRPr="00385D5E">
        <w:rPr>
          <w:rFonts w:hint="eastAsia"/>
        </w:rPr>
        <w:t>。</w:t>
      </w:r>
    </w:p>
    <w:p w14:paraId="7892085D" w14:textId="77777777" w:rsidR="00A81BBD" w:rsidRPr="00385D5E" w:rsidRDefault="00A81BBD" w:rsidP="00385D5E">
      <w:pPr>
        <w:spacing w:line="360" w:lineRule="auto"/>
        <w:ind w:firstLine="402"/>
      </w:pPr>
      <w:r w:rsidRPr="00385D5E">
        <w:rPr>
          <w:rFonts w:hint="eastAsia"/>
        </w:rPr>
        <w:t>④</w:t>
      </w:r>
      <w:r w:rsidRPr="00385D5E">
        <w:t>Total_thumbsup</w:t>
      </w:r>
      <w:r w:rsidRPr="00385D5E">
        <w:rPr>
          <w:rFonts w:hint="eastAsia"/>
        </w:rPr>
        <w:t>：点赞数。</w:t>
      </w:r>
    </w:p>
    <w:p w14:paraId="1557DFA2" w14:textId="77777777" w:rsidR="00A81BBD" w:rsidRPr="00385D5E" w:rsidRDefault="00A81BBD" w:rsidP="00385D5E">
      <w:pPr>
        <w:spacing w:line="360" w:lineRule="auto"/>
        <w:ind w:firstLine="402"/>
      </w:pPr>
      <w:r w:rsidRPr="00385D5E">
        <w:rPr>
          <w:rFonts w:hint="eastAsia"/>
        </w:rPr>
        <w:t>⑤</w:t>
      </w:r>
      <w:r w:rsidRPr="00385D5E">
        <w:t>Reply</w:t>
      </w:r>
      <w:r w:rsidRPr="00385D5E">
        <w:rPr>
          <w:rFonts w:hint="eastAsia"/>
        </w:rPr>
        <w:t>：评论的回复。</w:t>
      </w:r>
    </w:p>
    <w:p w14:paraId="42748F2A" w14:textId="76FC995C" w:rsidR="00A81BBD" w:rsidRPr="00385D5E" w:rsidRDefault="00943380" w:rsidP="00385D5E">
      <w:pPr>
        <w:spacing w:line="360" w:lineRule="auto"/>
        <w:ind w:firstLine="402"/>
      </w:pPr>
      <w:r>
        <w:rPr>
          <w:rFonts w:hint="eastAsia"/>
        </w:rPr>
        <w:t>首先，将评分数据</w:t>
      </w:r>
      <w:r w:rsidR="00A81BBD" w:rsidRPr="00385D5E">
        <w:rPr>
          <w:rFonts w:hint="eastAsia"/>
        </w:rPr>
        <w:t>分为正面评论和负面评论两类</w:t>
      </w:r>
      <w:r>
        <w:rPr>
          <w:rFonts w:hint="eastAsia"/>
        </w:rPr>
        <w:t>，可以直接观察用户正负面评论的比例</w:t>
      </w:r>
      <w:r w:rsidR="00A81BBD" w:rsidRPr="00385D5E">
        <w:rPr>
          <w:rFonts w:hint="eastAsia"/>
        </w:rPr>
        <w:t>。将评分为</w:t>
      </w:r>
      <w:r w:rsidR="00A81BBD" w:rsidRPr="00385D5E">
        <w:t>1</w:t>
      </w:r>
      <w:r w:rsidR="00A81BBD" w:rsidRPr="00385D5E">
        <w:rPr>
          <w:rFonts w:hint="eastAsia"/>
        </w:rPr>
        <w:t>，</w:t>
      </w:r>
      <w:r w:rsidR="00A81BBD" w:rsidRPr="00385D5E">
        <w:t>2</w:t>
      </w:r>
      <w:r w:rsidR="00A81BBD" w:rsidRPr="00385D5E">
        <w:rPr>
          <w:rFonts w:hint="eastAsia"/>
        </w:rPr>
        <w:t>，</w:t>
      </w:r>
      <w:r w:rsidR="00A81BBD" w:rsidRPr="00385D5E">
        <w:t>3</w:t>
      </w:r>
      <w:r w:rsidR="00A81BBD" w:rsidRPr="00385D5E">
        <w:rPr>
          <w:rFonts w:hint="eastAsia"/>
        </w:rPr>
        <w:t>的评论处理为负面评论，将评分为</w:t>
      </w:r>
      <w:r w:rsidR="00A81BBD" w:rsidRPr="00385D5E">
        <w:t>4</w:t>
      </w:r>
      <w:r w:rsidR="00A81BBD" w:rsidRPr="00385D5E">
        <w:rPr>
          <w:rFonts w:hint="eastAsia"/>
        </w:rPr>
        <w:t>，</w:t>
      </w:r>
      <w:r w:rsidR="00A81BBD" w:rsidRPr="00385D5E">
        <w:t>5</w:t>
      </w:r>
      <w:r w:rsidR="00A81BBD" w:rsidRPr="00385D5E">
        <w:rPr>
          <w:rFonts w:hint="eastAsia"/>
        </w:rPr>
        <w:t>的评论处理为正面评论</w:t>
      </w:r>
      <w:r>
        <w:rPr>
          <w:rFonts w:hint="eastAsia"/>
        </w:rPr>
        <w:t>，</w:t>
      </w:r>
      <w:r w:rsidR="006C5441">
        <w:rPr>
          <w:rFonts w:hint="eastAsia"/>
        </w:rPr>
        <w:t>基于评分的简单统计</w:t>
      </w:r>
      <w:r w:rsidR="00A81BBD" w:rsidRPr="00385D5E">
        <w:rPr>
          <w:rFonts w:hint="eastAsia"/>
        </w:rPr>
        <w:t>处理完成后得到正面评论和负面评论的比例如</w:t>
      </w:r>
      <w:r w:rsidR="00491DE3">
        <w:rPr>
          <w:rFonts w:hint="eastAsia"/>
        </w:rPr>
        <w:t>图</w:t>
      </w:r>
      <w:r w:rsidR="00491DE3">
        <w:rPr>
          <w:rFonts w:hint="eastAsia"/>
        </w:rPr>
        <w:t>1</w:t>
      </w:r>
      <w:r w:rsidR="00491DE3">
        <w:t>8.</w:t>
      </w:r>
      <w:r w:rsidR="000D66F7">
        <w:t>5</w:t>
      </w:r>
      <w:r w:rsidR="00A81BBD" w:rsidRPr="00385D5E">
        <w:rPr>
          <w:rFonts w:hint="eastAsia"/>
        </w:rPr>
        <w:t>所示</w:t>
      </w:r>
      <w:r w:rsidR="00593F78">
        <w:rPr>
          <w:rFonts w:hint="eastAsia"/>
        </w:rPr>
        <w:t>，负面评论和正面评论的占比接近。</w:t>
      </w:r>
    </w:p>
    <w:p w14:paraId="0CA515EE" w14:textId="394CC83C" w:rsidR="00A81BBD" w:rsidRPr="00F518E5" w:rsidRDefault="002C4263" w:rsidP="00385D5E">
      <w:pPr>
        <w:spacing w:line="360" w:lineRule="auto"/>
        <w:ind w:firstLine="402"/>
        <w:jc w:val="center"/>
      </w:pPr>
      <w:r>
        <w:rPr>
          <w:noProof/>
        </w:rPr>
        <w:drawing>
          <wp:inline distT="0" distB="0" distL="0" distR="0" wp14:anchorId="51AA7E23" wp14:editId="6C183A76">
            <wp:extent cx="2706624" cy="2420361"/>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9375" cy="2440706"/>
                    </a:xfrm>
                    <a:prstGeom prst="rect">
                      <a:avLst/>
                    </a:prstGeom>
                  </pic:spPr>
                </pic:pic>
              </a:graphicData>
            </a:graphic>
          </wp:inline>
        </w:drawing>
      </w:r>
    </w:p>
    <w:p w14:paraId="01255CD1" w14:textId="67E0C195" w:rsidR="008E7F7C" w:rsidRDefault="00F518E5" w:rsidP="00385D5E">
      <w:pPr>
        <w:spacing w:line="360" w:lineRule="auto"/>
        <w:ind w:firstLine="402"/>
        <w:jc w:val="center"/>
      </w:pPr>
      <w:r w:rsidRPr="00531E1E">
        <w:rPr>
          <w:sz w:val="18"/>
          <w:szCs w:val="18"/>
        </w:rPr>
        <w:t>图</w:t>
      </w:r>
      <w:r w:rsidRPr="00531E1E">
        <w:rPr>
          <w:sz w:val="18"/>
          <w:szCs w:val="18"/>
        </w:rPr>
        <w:t>18.</w:t>
      </w:r>
      <w:r w:rsidR="002A7E11">
        <w:rPr>
          <w:sz w:val="18"/>
          <w:szCs w:val="18"/>
        </w:rPr>
        <w:t>5</w:t>
      </w:r>
      <w:r w:rsidRPr="00531E1E">
        <w:rPr>
          <w:sz w:val="18"/>
          <w:szCs w:val="18"/>
        </w:rPr>
        <w:t xml:space="preserve"> </w:t>
      </w:r>
      <w:r>
        <w:rPr>
          <w:rFonts w:hint="eastAsia"/>
          <w:sz w:val="18"/>
          <w:szCs w:val="18"/>
        </w:rPr>
        <w:t>正面评论与负面评论占比</w:t>
      </w:r>
    </w:p>
    <w:p w14:paraId="224A2BE5" w14:textId="26244121" w:rsidR="008E7F7C" w:rsidRDefault="006C5441" w:rsidP="00385D5E">
      <w:pPr>
        <w:spacing w:line="360" w:lineRule="auto"/>
        <w:rPr>
          <w:ins w:id="293" w:author="sunyanchun" w:date="2023-01-06T12:02:00Z"/>
        </w:rPr>
      </w:pPr>
      <w:r>
        <w:tab/>
      </w:r>
      <w:r w:rsidR="00943380">
        <w:rPr>
          <w:rFonts w:hint="eastAsia"/>
        </w:rPr>
        <w:t>通过自然语言技术处理非结构化的用户评论数据，分析和找出用户在正面和负面评论中涉及的主要评论类型，并</w:t>
      </w:r>
      <w:r w:rsidR="00EF74DA">
        <w:rPr>
          <w:rFonts w:hint="eastAsia"/>
        </w:rPr>
        <w:t>通过词云</w:t>
      </w:r>
      <w:r w:rsidR="00943380">
        <w:rPr>
          <w:rFonts w:hint="eastAsia"/>
        </w:rPr>
        <w:t>将其可视化</w:t>
      </w:r>
      <w:r w:rsidR="00EF74DA">
        <w:rPr>
          <w:rFonts w:hint="eastAsia"/>
        </w:rPr>
        <w:t>分析，</w:t>
      </w:r>
      <w:ins w:id="294" w:author="sunyanchun" w:date="2023-01-06T11:57:00Z">
        <w:r w:rsidR="00064E8B">
          <w:rPr>
            <w:rFonts w:hint="eastAsia"/>
          </w:rPr>
          <w:t>可以</w:t>
        </w:r>
      </w:ins>
      <w:r w:rsidR="00EF74DA">
        <w:rPr>
          <w:rFonts w:hint="eastAsia"/>
        </w:rPr>
        <w:t>简单获取这款应用在市场上的用户反馈</w:t>
      </w:r>
      <w:r w:rsidR="00943380">
        <w:rPr>
          <w:rFonts w:hint="eastAsia"/>
        </w:rPr>
        <w:t>。</w:t>
      </w:r>
      <w:r w:rsidR="004659B2">
        <w:rPr>
          <w:rFonts w:hint="eastAsia"/>
        </w:rPr>
        <w:t>对</w:t>
      </w:r>
      <w:r w:rsidR="00943380">
        <w:rPr>
          <w:rFonts w:hint="eastAsia"/>
        </w:rPr>
        <w:t>用户评论</w:t>
      </w:r>
      <w:r w:rsidR="004659B2">
        <w:rPr>
          <w:rFonts w:hint="eastAsia"/>
        </w:rPr>
        <w:t>中出现的涉及</w:t>
      </w:r>
      <w:r w:rsidR="00943380">
        <w:rPr>
          <w:rFonts w:hint="eastAsia"/>
        </w:rPr>
        <w:t>情绪和类型</w:t>
      </w:r>
      <w:r w:rsidR="004659B2">
        <w:rPr>
          <w:rFonts w:hint="eastAsia"/>
        </w:rPr>
        <w:t>的</w:t>
      </w:r>
      <w:r w:rsidR="00943380">
        <w:rPr>
          <w:rFonts w:hint="eastAsia"/>
        </w:rPr>
        <w:t>关键词</w:t>
      </w:r>
      <w:r w:rsidR="004659B2">
        <w:rPr>
          <w:rFonts w:hint="eastAsia"/>
        </w:rPr>
        <w:t>进行词频</w:t>
      </w:r>
      <w:r w:rsidR="00943380">
        <w:rPr>
          <w:rFonts w:hint="eastAsia"/>
        </w:rPr>
        <w:t>统计</w:t>
      </w:r>
      <w:r w:rsidR="004659B2">
        <w:rPr>
          <w:rFonts w:hint="eastAsia"/>
        </w:rPr>
        <w:t>，</w:t>
      </w:r>
      <w:ins w:id="295" w:author="sunyanchun" w:date="2023-01-06T11:58:00Z">
        <w:r w:rsidR="00064E8B">
          <w:rPr>
            <w:rFonts w:hint="eastAsia"/>
          </w:rPr>
          <w:t>如</w:t>
        </w:r>
      </w:ins>
      <w:del w:id="296" w:author="sunyanchun" w:date="2023-01-06T11:58:00Z">
        <w:r w:rsidR="004659B2" w:rsidDel="00064E8B">
          <w:rPr>
            <w:rFonts w:hint="eastAsia"/>
          </w:rPr>
          <w:delText>根据</w:delText>
        </w:r>
      </w:del>
      <w:r w:rsidR="00491DE3">
        <w:rPr>
          <w:rFonts w:hint="eastAsia"/>
        </w:rPr>
        <w:t>图</w:t>
      </w:r>
      <w:r w:rsidR="00491DE3">
        <w:rPr>
          <w:rFonts w:hint="eastAsia"/>
        </w:rPr>
        <w:t>1</w:t>
      </w:r>
      <w:r w:rsidR="00491DE3">
        <w:t>8.</w:t>
      </w:r>
      <w:r w:rsidR="000D66F7">
        <w:t>6</w:t>
      </w:r>
      <w:r w:rsidR="00491DE3">
        <w:rPr>
          <w:rFonts w:hint="eastAsia"/>
        </w:rPr>
        <w:t>所示</w:t>
      </w:r>
      <w:r w:rsidR="00271DD5">
        <w:rPr>
          <w:rFonts w:hint="eastAsia"/>
        </w:rPr>
        <w:t>，</w:t>
      </w:r>
      <w:r w:rsidR="004659B2">
        <w:rPr>
          <w:rFonts w:hint="eastAsia"/>
        </w:rPr>
        <w:t>在正面的评论中，</w:t>
      </w:r>
      <w:r w:rsidR="00271DD5">
        <w:rPr>
          <w:rFonts w:hint="eastAsia"/>
        </w:rPr>
        <w:t>用户</w:t>
      </w:r>
      <w:r w:rsidR="004659B2">
        <w:rPr>
          <w:rFonts w:hint="eastAsia"/>
        </w:rPr>
        <w:t>更多</w:t>
      </w:r>
      <w:ins w:id="297" w:author="sunyanchun" w:date="2023-01-06T11:58:00Z">
        <w:r w:rsidR="00064E8B">
          <w:rPr>
            <w:rFonts w:hint="eastAsia"/>
          </w:rPr>
          <w:t>地</w:t>
        </w:r>
      </w:ins>
      <w:del w:id="298" w:author="sunyanchun" w:date="2023-01-06T11:58:00Z">
        <w:r w:rsidR="004659B2" w:rsidDel="00064E8B">
          <w:rPr>
            <w:rFonts w:hint="eastAsia"/>
          </w:rPr>
          <w:delText>的</w:delText>
        </w:r>
      </w:del>
      <w:r w:rsidR="004659B2">
        <w:rPr>
          <w:rFonts w:hint="eastAsia"/>
        </w:rPr>
        <w:t>体现出对应用的情绪表达，出现如“喜爱”，“好”，“非常棒”等关键词，</w:t>
      </w:r>
      <w:r w:rsidR="00EF74DA">
        <w:rPr>
          <w:rFonts w:hint="eastAsia"/>
        </w:rPr>
        <w:t>同时可以</w:t>
      </w:r>
      <w:r w:rsidR="00EF74DA">
        <w:rPr>
          <w:rFonts w:hint="eastAsia"/>
        </w:rPr>
        <w:lastRenderedPageBreak/>
        <w:t>发现用户</w:t>
      </w:r>
      <w:r w:rsidR="004659B2">
        <w:rPr>
          <w:rFonts w:hint="eastAsia"/>
        </w:rPr>
        <w:t>对</w:t>
      </w:r>
      <w:r w:rsidR="00271DD5">
        <w:rPr>
          <w:rFonts w:hint="eastAsia"/>
        </w:rPr>
        <w:t>播放品质、易用性、播放列表等</w:t>
      </w:r>
      <w:r w:rsidR="004659B2">
        <w:rPr>
          <w:rFonts w:hint="eastAsia"/>
        </w:rPr>
        <w:t>软件功能</w:t>
      </w:r>
      <w:r w:rsidR="00271DD5">
        <w:rPr>
          <w:rFonts w:hint="eastAsia"/>
        </w:rPr>
        <w:t>有较强的关注度</w:t>
      </w:r>
      <w:r w:rsidR="004659B2">
        <w:rPr>
          <w:rFonts w:hint="eastAsia"/>
        </w:rPr>
        <w:t>；根据图</w:t>
      </w:r>
      <w:r w:rsidR="004659B2">
        <w:rPr>
          <w:rFonts w:hint="eastAsia"/>
        </w:rPr>
        <w:t>1</w:t>
      </w:r>
      <w:r w:rsidR="004659B2">
        <w:t>8.7</w:t>
      </w:r>
      <w:r w:rsidR="004659B2">
        <w:rPr>
          <w:rFonts w:hint="eastAsia"/>
        </w:rPr>
        <w:t>所示，在负面的评论中，用户对费用，异常，奔溃等有较多的投诉</w:t>
      </w:r>
      <w:r w:rsidR="00EF74DA">
        <w:rPr>
          <w:rFonts w:hint="eastAsia"/>
        </w:rPr>
        <w:t>，费用和程序错误占比接近</w:t>
      </w:r>
      <w:r w:rsidR="00EF74DA">
        <w:rPr>
          <w:rFonts w:hint="eastAsia"/>
        </w:rPr>
        <w:t>3</w:t>
      </w:r>
      <w:r w:rsidR="00EF74DA">
        <w:t>0%</w:t>
      </w:r>
      <w:r w:rsidR="00EF74DA">
        <w:rPr>
          <w:rFonts w:hint="eastAsia"/>
        </w:rPr>
        <w:t>以上</w:t>
      </w:r>
      <w:r w:rsidR="004659B2">
        <w:rPr>
          <w:rFonts w:hint="eastAsia"/>
        </w:rPr>
        <w:t>。</w:t>
      </w:r>
      <w:r w:rsidR="00EF74DA">
        <w:rPr>
          <w:rFonts w:hint="eastAsia"/>
        </w:rPr>
        <w:t>观察到这些问题，可以帮助开发人员改善现有的应用。</w:t>
      </w:r>
    </w:p>
    <w:p w14:paraId="57E360F5" w14:textId="289332AD" w:rsidR="00196F79" w:rsidRPr="00196F79" w:rsidDel="00196F79" w:rsidRDefault="00196F79">
      <w:pPr>
        <w:pStyle w:val="20"/>
        <w:rPr>
          <w:del w:id="299" w:author="sunyanchun" w:date="2023-01-06T12:03:00Z"/>
          <w:bCs/>
        </w:rPr>
        <w:pPrChange w:id="300" w:author="sunyanchun" w:date="2023-01-06T12:02:00Z">
          <w:pPr>
            <w:spacing w:line="360" w:lineRule="auto"/>
          </w:pPr>
        </w:pPrChange>
      </w:pPr>
    </w:p>
    <w:p w14:paraId="7A140ED5" w14:textId="1D12358E" w:rsidR="006C5441" w:rsidRDefault="006C5441">
      <w:pPr>
        <w:spacing w:line="360" w:lineRule="auto"/>
        <w:ind w:firstLine="402"/>
      </w:pPr>
      <w:r>
        <w:rPr>
          <w:rFonts w:hint="eastAsia"/>
          <w:noProof/>
        </w:rPr>
        <w:drawing>
          <wp:inline distT="0" distB="0" distL="0" distR="0" wp14:anchorId="035B8398" wp14:editId="4C38E6D1">
            <wp:extent cx="4396319" cy="31877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8" cstate="print">
                      <a:extLst>
                        <a:ext uri="{28A0092B-C50C-407E-A947-70E740481C1C}">
                          <a14:useLocalDpi xmlns:a14="http://schemas.microsoft.com/office/drawing/2010/main" val="0"/>
                        </a:ext>
                      </a:extLst>
                    </a:blip>
                    <a:srcRect l="4005" t="11676" r="3885" b="10488"/>
                    <a:stretch/>
                  </pic:blipFill>
                  <pic:spPr bwMode="auto">
                    <a:xfrm>
                      <a:off x="0" y="0"/>
                      <a:ext cx="4396319" cy="3187700"/>
                    </a:xfrm>
                    <a:prstGeom prst="rect">
                      <a:avLst/>
                    </a:prstGeom>
                    <a:ln>
                      <a:noFill/>
                    </a:ln>
                    <a:extLst>
                      <a:ext uri="{53640926-AAD7-44D8-BBD7-CCE9431645EC}">
                        <a14:shadowObscured xmlns:a14="http://schemas.microsoft.com/office/drawing/2010/main"/>
                      </a:ext>
                    </a:extLst>
                  </pic:spPr>
                </pic:pic>
              </a:graphicData>
            </a:graphic>
          </wp:inline>
        </w:drawing>
      </w:r>
    </w:p>
    <w:p w14:paraId="54631D76" w14:textId="161FF954" w:rsidR="00271DD5" w:rsidRDefault="00271DD5" w:rsidP="00271DD5">
      <w:pPr>
        <w:spacing w:line="360" w:lineRule="auto"/>
        <w:ind w:firstLine="402"/>
        <w:jc w:val="center"/>
      </w:pPr>
      <w:r w:rsidRPr="00531E1E">
        <w:rPr>
          <w:sz w:val="18"/>
          <w:szCs w:val="18"/>
        </w:rPr>
        <w:t>图</w:t>
      </w:r>
      <w:r w:rsidRPr="00531E1E">
        <w:rPr>
          <w:sz w:val="18"/>
          <w:szCs w:val="18"/>
        </w:rPr>
        <w:t>18.</w:t>
      </w:r>
      <w:r w:rsidR="002A7E11">
        <w:rPr>
          <w:sz w:val="18"/>
          <w:szCs w:val="18"/>
        </w:rPr>
        <w:t>6</w:t>
      </w:r>
      <w:r w:rsidRPr="00531E1E">
        <w:rPr>
          <w:sz w:val="18"/>
          <w:szCs w:val="18"/>
        </w:rPr>
        <w:t xml:space="preserve"> </w:t>
      </w:r>
      <w:r>
        <w:rPr>
          <w:rFonts w:hint="eastAsia"/>
          <w:sz w:val="18"/>
          <w:szCs w:val="18"/>
        </w:rPr>
        <w:t>正面评论</w:t>
      </w:r>
      <w:r w:rsidR="00BB1A4A">
        <w:rPr>
          <w:rFonts w:hint="eastAsia"/>
          <w:sz w:val="18"/>
          <w:szCs w:val="18"/>
        </w:rPr>
        <w:t>中的关键词</w:t>
      </w:r>
      <w:r w:rsidR="00491DE3">
        <w:rPr>
          <w:rFonts w:hint="eastAsia"/>
          <w:sz w:val="18"/>
          <w:szCs w:val="18"/>
        </w:rPr>
        <w:t>可视化</w:t>
      </w:r>
    </w:p>
    <w:p w14:paraId="75EE6EA4" w14:textId="77777777" w:rsidR="006A3DF8" w:rsidRDefault="00D60734" w:rsidP="00D60734">
      <w:pPr>
        <w:spacing w:line="360" w:lineRule="auto"/>
        <w:ind w:firstLine="402"/>
        <w:jc w:val="center"/>
        <w:rPr>
          <w:sz w:val="18"/>
          <w:szCs w:val="18"/>
        </w:rPr>
      </w:pPr>
      <w:r>
        <w:rPr>
          <w:noProof/>
        </w:rPr>
        <w:lastRenderedPageBreak/>
        <w:drawing>
          <wp:inline distT="0" distB="0" distL="0" distR="0" wp14:anchorId="2BFDEA67" wp14:editId="7250FF93">
            <wp:extent cx="4503420" cy="3208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9" cstate="print">
                      <a:extLst>
                        <a:ext uri="{28A0092B-C50C-407E-A947-70E740481C1C}">
                          <a14:useLocalDpi xmlns:a14="http://schemas.microsoft.com/office/drawing/2010/main" val="0"/>
                        </a:ext>
                      </a:extLst>
                    </a:blip>
                    <a:srcRect l="3617" t="11357" r="3446" b="11530"/>
                    <a:stretch/>
                  </pic:blipFill>
                  <pic:spPr bwMode="auto">
                    <a:xfrm>
                      <a:off x="0" y="0"/>
                      <a:ext cx="4506759" cy="3210399"/>
                    </a:xfrm>
                    <a:prstGeom prst="rect">
                      <a:avLst/>
                    </a:prstGeom>
                    <a:ln>
                      <a:noFill/>
                    </a:ln>
                    <a:extLst>
                      <a:ext uri="{53640926-AAD7-44D8-BBD7-CCE9431645EC}">
                        <a14:shadowObscured xmlns:a14="http://schemas.microsoft.com/office/drawing/2010/main"/>
                      </a:ext>
                    </a:extLst>
                  </pic:spPr>
                </pic:pic>
              </a:graphicData>
            </a:graphic>
          </wp:inline>
        </w:drawing>
      </w:r>
    </w:p>
    <w:p w14:paraId="30763CAF" w14:textId="0EF42387" w:rsidR="00D60734" w:rsidRDefault="00D60734" w:rsidP="00D60734">
      <w:pPr>
        <w:spacing w:line="360" w:lineRule="auto"/>
        <w:ind w:firstLine="402"/>
        <w:jc w:val="center"/>
      </w:pPr>
      <w:r w:rsidRPr="00531E1E">
        <w:rPr>
          <w:sz w:val="18"/>
          <w:szCs w:val="18"/>
        </w:rPr>
        <w:t>图</w:t>
      </w:r>
      <w:r w:rsidRPr="00531E1E">
        <w:rPr>
          <w:sz w:val="18"/>
          <w:szCs w:val="18"/>
        </w:rPr>
        <w:t>18.</w:t>
      </w:r>
      <w:r w:rsidR="002A7E11">
        <w:rPr>
          <w:sz w:val="18"/>
          <w:szCs w:val="18"/>
        </w:rPr>
        <w:t>7</w:t>
      </w:r>
      <w:r w:rsidRPr="00531E1E">
        <w:rPr>
          <w:sz w:val="18"/>
          <w:szCs w:val="18"/>
        </w:rPr>
        <w:t xml:space="preserve"> </w:t>
      </w:r>
      <w:r>
        <w:rPr>
          <w:rFonts w:hint="eastAsia"/>
          <w:sz w:val="18"/>
          <w:szCs w:val="18"/>
        </w:rPr>
        <w:t>负面评论中的关键词可视化</w:t>
      </w:r>
    </w:p>
    <w:p w14:paraId="7F77F092" w14:textId="77777777" w:rsidR="00196F79" w:rsidRPr="00196F79" w:rsidRDefault="00196F79" w:rsidP="00196F79">
      <w:pPr>
        <w:pStyle w:val="20"/>
        <w:rPr>
          <w:ins w:id="301" w:author="sunyanchun" w:date="2023-01-06T12:03:00Z"/>
          <w:bCs/>
        </w:rPr>
      </w:pPr>
      <w:commentRangeStart w:id="302"/>
      <w:ins w:id="303" w:author="sunyanchun" w:date="2023-01-06T12:03:00Z">
        <w:r w:rsidRPr="00196F79">
          <w:rPr>
            <w:rFonts w:hint="eastAsia"/>
            <w:bCs/>
          </w:rPr>
          <w:t>1</w:t>
        </w:r>
        <w:r w:rsidRPr="00196F79">
          <w:rPr>
            <w:bCs/>
          </w:rPr>
          <w:t xml:space="preserve">8.5 </w:t>
        </w:r>
        <w:r w:rsidRPr="00196F79">
          <w:rPr>
            <w:rFonts w:hint="eastAsia"/>
            <w:bCs/>
          </w:rPr>
          <w:t>本章小结</w:t>
        </w:r>
        <w:commentRangeEnd w:id="302"/>
        <w:r>
          <w:rPr>
            <w:rStyle w:val="aff1"/>
          </w:rPr>
          <w:commentReference w:id="302"/>
        </w:r>
      </w:ins>
    </w:p>
    <w:p w14:paraId="5E9D5217" w14:textId="4302DAC5" w:rsidR="00271DD5" w:rsidRPr="00D60734" w:rsidRDefault="00271DD5">
      <w:pPr>
        <w:spacing w:line="360" w:lineRule="auto"/>
        <w:pPrChange w:id="304" w:author="sunyanchun" w:date="2023-01-06T12:03:00Z">
          <w:pPr>
            <w:spacing w:line="360" w:lineRule="auto"/>
            <w:ind w:firstLine="402"/>
          </w:pPr>
        </w:pPrChange>
      </w:pPr>
    </w:p>
    <w:p w14:paraId="09AA3F98" w14:textId="6354B828" w:rsidR="0088533C" w:rsidRPr="00275418" w:rsidRDefault="00E24AF1" w:rsidP="0088533C">
      <w:pPr>
        <w:pStyle w:val="20"/>
      </w:pPr>
      <w:r>
        <w:rPr>
          <w:rFonts w:hint="eastAsia"/>
        </w:rPr>
        <w:t>习题</w:t>
      </w:r>
    </w:p>
    <w:p w14:paraId="246FD647" w14:textId="7BD2FA21" w:rsidR="0088533C" w:rsidRDefault="0088533C" w:rsidP="00E24AF1">
      <w:pPr>
        <w:spacing w:line="360" w:lineRule="auto"/>
        <w:ind w:firstLine="402"/>
      </w:pPr>
      <w:r>
        <w:rPr>
          <w:rFonts w:hint="eastAsia"/>
        </w:rPr>
        <w:t>1</w:t>
      </w:r>
      <w:r>
        <w:t>.</w:t>
      </w:r>
      <w:r>
        <w:rPr>
          <w:rFonts w:hint="eastAsia"/>
        </w:rPr>
        <w:t>软件回归</w:t>
      </w:r>
      <w:r w:rsidR="00C62F1F">
        <w:rPr>
          <w:rFonts w:hint="eastAsia"/>
        </w:rPr>
        <w:t>测试</w:t>
      </w:r>
      <w:r>
        <w:rPr>
          <w:rFonts w:hint="eastAsia"/>
        </w:rPr>
        <w:t>涉及测试用例</w:t>
      </w:r>
      <w:r w:rsidR="00C62F1F">
        <w:rPr>
          <w:rFonts w:hint="eastAsia"/>
        </w:rPr>
        <w:t>（单元测试用例，</w:t>
      </w:r>
      <w:del w:id="305" w:author="sunyanchun" w:date="2023-01-06T11:59:00Z">
        <w:r w:rsidR="00C62F1F" w:rsidDel="00196F79">
          <w:rPr>
            <w:rFonts w:hint="eastAsia"/>
          </w:rPr>
          <w:delText>模块</w:delText>
        </w:r>
      </w:del>
      <w:ins w:id="306" w:author="sunyanchun" w:date="2023-01-06T11:59:00Z">
        <w:r w:rsidR="00196F79">
          <w:rPr>
            <w:rFonts w:hint="eastAsia"/>
          </w:rPr>
          <w:t>集成</w:t>
        </w:r>
      </w:ins>
      <w:r w:rsidR="00C62F1F">
        <w:rPr>
          <w:rFonts w:hint="eastAsia"/>
        </w:rPr>
        <w:t>测试用例，系统测试用例）代码</w:t>
      </w:r>
      <w:r>
        <w:rPr>
          <w:rFonts w:hint="eastAsia"/>
        </w:rPr>
        <w:t>、测试用例执行</w:t>
      </w:r>
      <w:r w:rsidR="00C62F1F">
        <w:rPr>
          <w:rFonts w:hint="eastAsia"/>
        </w:rPr>
        <w:t>情况记录</w:t>
      </w:r>
      <w:r>
        <w:rPr>
          <w:rFonts w:hint="eastAsia"/>
        </w:rPr>
        <w:t>、测试失败</w:t>
      </w:r>
      <w:r w:rsidR="00C62F1F">
        <w:rPr>
          <w:rFonts w:hint="eastAsia"/>
        </w:rPr>
        <w:t>记录</w:t>
      </w:r>
      <w:r>
        <w:rPr>
          <w:rFonts w:hint="eastAsia"/>
        </w:rPr>
        <w:t>等数据，这些数据非常复杂，如何设计一个可视化工具帮助软件测试</w:t>
      </w:r>
      <w:r w:rsidR="00C62F1F">
        <w:rPr>
          <w:rFonts w:hint="eastAsia"/>
        </w:rPr>
        <w:t>管理人员方便</w:t>
      </w:r>
      <w:r w:rsidR="00E24AF1">
        <w:rPr>
          <w:rFonts w:hint="eastAsia"/>
        </w:rPr>
        <w:t>地</w:t>
      </w:r>
      <w:r w:rsidR="00C62F1F">
        <w:rPr>
          <w:rFonts w:hint="eastAsia"/>
        </w:rPr>
        <w:t>分析测试用例执行的数量</w:t>
      </w:r>
      <w:del w:id="307" w:author="sunyanchun" w:date="2023-01-06T12:00:00Z">
        <w:r w:rsidR="00C62F1F" w:rsidDel="00196F79">
          <w:rPr>
            <w:rFonts w:hint="eastAsia"/>
          </w:rPr>
          <w:delText>，</w:delText>
        </w:r>
      </w:del>
      <w:ins w:id="308" w:author="sunyanchun" w:date="2023-01-06T12:00:00Z">
        <w:r w:rsidR="00196F79">
          <w:rPr>
            <w:rFonts w:hint="eastAsia"/>
          </w:rPr>
          <w:t>、</w:t>
        </w:r>
      </w:ins>
      <w:r w:rsidR="00C62F1F">
        <w:rPr>
          <w:rFonts w:hint="eastAsia"/>
        </w:rPr>
        <w:t>测试通过情况</w:t>
      </w:r>
      <w:del w:id="309" w:author="sunyanchun" w:date="2023-01-06T12:00:00Z">
        <w:r w:rsidR="00C62F1F" w:rsidDel="00196F79">
          <w:rPr>
            <w:rFonts w:hint="eastAsia"/>
          </w:rPr>
          <w:delText>，</w:delText>
        </w:r>
      </w:del>
      <w:ins w:id="310" w:author="sunyanchun" w:date="2023-01-06T12:00:00Z">
        <w:r w:rsidR="00196F79">
          <w:rPr>
            <w:rFonts w:hint="eastAsia"/>
          </w:rPr>
          <w:t>、</w:t>
        </w:r>
      </w:ins>
      <w:r w:rsidR="00C62F1F">
        <w:rPr>
          <w:rFonts w:hint="eastAsia"/>
        </w:rPr>
        <w:t>代码覆盖率等指标？</w:t>
      </w:r>
    </w:p>
    <w:p w14:paraId="12DCA5F1" w14:textId="7B3FFF4E" w:rsidR="00AD267D" w:rsidRDefault="00C62F1F" w:rsidP="00E24AF1">
      <w:pPr>
        <w:spacing w:line="360" w:lineRule="auto"/>
        <w:ind w:firstLine="402"/>
      </w:pPr>
      <w:r>
        <w:rPr>
          <w:rFonts w:hint="eastAsia"/>
        </w:rPr>
        <w:t>2</w:t>
      </w:r>
      <w:r>
        <w:t>.</w:t>
      </w:r>
      <w:r w:rsidR="00441A43" w:rsidRPr="00441A43">
        <w:rPr>
          <w:rFonts w:hint="eastAsia"/>
        </w:rPr>
        <w:t xml:space="preserve"> </w:t>
      </w:r>
      <w:r w:rsidR="00441A43">
        <w:rPr>
          <w:rFonts w:hint="eastAsia"/>
        </w:rPr>
        <w:t>Git</w:t>
      </w:r>
      <w:r w:rsidR="00441A43">
        <w:t>H</w:t>
      </w:r>
      <w:r w:rsidR="00441A43">
        <w:rPr>
          <w:rFonts w:hint="eastAsia"/>
        </w:rPr>
        <w:t>ub</w:t>
      </w:r>
      <w:r w:rsidR="00441A43">
        <w:rPr>
          <w:rFonts w:hint="eastAsia"/>
        </w:rPr>
        <w:t>社交化开源开发社区中，存在着大量优秀</w:t>
      </w:r>
      <w:r w:rsidR="00E24AF1">
        <w:rPr>
          <w:rFonts w:hint="eastAsia"/>
        </w:rPr>
        <w:t>的</w:t>
      </w:r>
      <w:r w:rsidR="00441A43">
        <w:rPr>
          <w:rFonts w:hint="eastAsia"/>
        </w:rPr>
        <w:t>开源项目，然而这些项目非常分散</w:t>
      </w:r>
      <w:r w:rsidR="00E24AF1">
        <w:rPr>
          <w:rFonts w:hint="eastAsia"/>
        </w:rPr>
        <w:t>，</w:t>
      </w:r>
      <w:r w:rsidR="00441A43">
        <w:rPr>
          <w:rFonts w:hint="eastAsia"/>
        </w:rPr>
        <w:t>一些优秀的能为开发者提供直接帮助的项目仅仅吸引了很少量开发者的关注。</w:t>
      </w:r>
      <w:r w:rsidR="00AD267D">
        <w:rPr>
          <w:rFonts w:hint="eastAsia"/>
        </w:rPr>
        <w:t>思考如何基于</w:t>
      </w:r>
      <w:r w:rsidR="00AD267D">
        <w:rPr>
          <w:rFonts w:hint="eastAsia"/>
        </w:rPr>
        <w:t>Git</w:t>
      </w:r>
      <w:r w:rsidR="00AD267D">
        <w:t>H</w:t>
      </w:r>
      <w:r w:rsidR="00AD267D">
        <w:rPr>
          <w:rFonts w:hint="eastAsia"/>
        </w:rPr>
        <w:t>ub</w:t>
      </w:r>
      <w:r w:rsidR="00AD267D">
        <w:rPr>
          <w:rFonts w:hint="eastAsia"/>
        </w:rPr>
        <w:t>上用户的个人数据设计一种推荐算法，该算法可以给用户推荐</w:t>
      </w:r>
      <w:r w:rsidR="00AD267D" w:rsidRPr="00B511E7">
        <w:t>Top-N</w:t>
      </w:r>
      <w:r w:rsidR="00AD267D">
        <w:rPr>
          <w:rFonts w:hint="eastAsia"/>
        </w:rPr>
        <w:t>的感兴趣的项目，同时能够通过</w:t>
      </w:r>
      <w:r w:rsidR="00AD267D">
        <w:rPr>
          <w:rFonts w:hint="eastAsia"/>
        </w:rPr>
        <w:t>Git</w:t>
      </w:r>
      <w:r w:rsidR="00AD267D">
        <w:t>H</w:t>
      </w:r>
      <w:r w:rsidR="00AD267D">
        <w:rPr>
          <w:rFonts w:hint="eastAsia"/>
        </w:rPr>
        <w:t>ub</w:t>
      </w:r>
      <w:r w:rsidR="00AD267D">
        <w:rPr>
          <w:rFonts w:hint="eastAsia"/>
        </w:rPr>
        <w:t>上用户的实际行为记录来验证推荐算法的合理性。</w:t>
      </w:r>
    </w:p>
    <w:p w14:paraId="47F4F25C" w14:textId="2B800BD3" w:rsidR="001661D0" w:rsidRDefault="001661D0" w:rsidP="00E24AF1">
      <w:pPr>
        <w:spacing w:line="360" w:lineRule="auto"/>
        <w:ind w:firstLine="402"/>
      </w:pPr>
      <w:r>
        <w:rPr>
          <w:rFonts w:hint="eastAsia"/>
        </w:rPr>
        <w:lastRenderedPageBreak/>
        <w:t>3</w:t>
      </w:r>
      <w:r>
        <w:t>.</w:t>
      </w:r>
      <w:r w:rsidR="002A506D">
        <w:rPr>
          <w:rFonts w:hint="eastAsia"/>
        </w:rPr>
        <w:t>在软件开发过程中除了代码还涉及大量的文档，通常这些代码是非结构化的，是否能用自然语言处理技术来解决一些实际问题？</w:t>
      </w:r>
    </w:p>
    <w:p w14:paraId="6A39F78E" w14:textId="2DE94803" w:rsidR="00C62F1F" w:rsidRDefault="002A506D" w:rsidP="00441A43">
      <w:pPr>
        <w:spacing w:line="360" w:lineRule="auto"/>
        <w:ind w:firstLine="402"/>
      </w:pPr>
      <w:r>
        <w:t>4.</w:t>
      </w:r>
      <w:r w:rsidR="00210D45">
        <w:rPr>
          <w:rFonts w:hint="eastAsia"/>
        </w:rPr>
        <w:t>软件工程中一般会用到哪些数据采集方法，遇到数据缺失时应该怎么办？</w:t>
      </w:r>
    </w:p>
    <w:p w14:paraId="697C62DE" w14:textId="61324932" w:rsidR="006C4F1C" w:rsidRPr="002A506D" w:rsidRDefault="006C4F1C">
      <w:pPr>
        <w:spacing w:line="360" w:lineRule="auto"/>
        <w:ind w:firstLine="402"/>
      </w:pPr>
      <w:r>
        <w:rPr>
          <w:rFonts w:hint="eastAsia"/>
        </w:rPr>
        <w:t>5</w:t>
      </w:r>
      <w:r>
        <w:t>.</w:t>
      </w:r>
      <w:r w:rsidR="00FB4D27">
        <w:rPr>
          <w:rFonts w:hint="eastAsia"/>
        </w:rPr>
        <w:t>从数据科学的视角出发，</w:t>
      </w:r>
      <w:r>
        <w:rPr>
          <w:rFonts w:hint="eastAsia"/>
        </w:rPr>
        <w:t>在软件</w:t>
      </w:r>
      <w:r w:rsidR="00F26282">
        <w:rPr>
          <w:rFonts w:hint="eastAsia"/>
        </w:rPr>
        <w:t>开发活动中，</w:t>
      </w:r>
      <w:r>
        <w:rPr>
          <w:rFonts w:hint="eastAsia"/>
        </w:rPr>
        <w:t>基于收集的数据可以做哪些预测工作？在软件错误预测过程中，包含错误的软件模块比不包含错误的模块更少，这使得错误标记样本明显少于非错误标记样本，这样的数据不均衡问题如何解决？</w:t>
      </w:r>
    </w:p>
    <w:bookmarkEnd w:id="280"/>
    <w:bookmarkEnd w:id="281"/>
    <w:bookmarkEnd w:id="282"/>
    <w:bookmarkEnd w:id="283"/>
    <w:bookmarkEnd w:id="284"/>
    <w:p w14:paraId="1001DC1C" w14:textId="3C8CEE29" w:rsidR="00BE2E5A" w:rsidRPr="00275418" w:rsidRDefault="00BE2E5A" w:rsidP="00E24AF1">
      <w:pPr>
        <w:pStyle w:val="20"/>
      </w:pPr>
      <w:r>
        <w:rPr>
          <w:rFonts w:hint="eastAsia"/>
        </w:rPr>
        <w:t>参考文献</w:t>
      </w:r>
    </w:p>
    <w:p w14:paraId="09387BA1" w14:textId="014EF6B7" w:rsidR="00E739BE" w:rsidRPr="004A62AD" w:rsidRDefault="00E739BE">
      <w:pPr>
        <w:pStyle w:val="afff1"/>
        <w:numPr>
          <w:ilvl w:val="0"/>
          <w:numId w:val="37"/>
        </w:numPr>
        <w:ind w:firstLineChars="0"/>
        <w:rPr>
          <w:szCs w:val="21"/>
        </w:rPr>
      </w:pPr>
      <w:bookmarkStart w:id="311" w:name="_Ref101433646"/>
      <w:r w:rsidRPr="009E41A8">
        <w:t>W. Maalej, M. Nayebi, T. Johann and G. Ruhe, "Toward Data-Driven Requirements Engineering," in IEEE Software, vol. 33, no. 1, pp. 48-54, Jan.-Feb. 2016.</w:t>
      </w:r>
      <w:bookmarkEnd w:id="311"/>
    </w:p>
    <w:p w14:paraId="04AAF8BB" w14:textId="442D1CFF" w:rsidR="00E739BE" w:rsidRPr="004A62AD" w:rsidRDefault="00C2585E">
      <w:pPr>
        <w:pStyle w:val="afff1"/>
        <w:numPr>
          <w:ilvl w:val="0"/>
          <w:numId w:val="37"/>
        </w:numPr>
        <w:ind w:firstLineChars="0"/>
        <w:rPr>
          <w:szCs w:val="21"/>
        </w:rPr>
      </w:pPr>
      <w:bookmarkStart w:id="312" w:name="_Ref101520439"/>
      <w:r w:rsidRPr="009E41A8">
        <w:t>R. Kikas, M. Dumas and D. Pfahl, "Using Dynamic and Contextual Features to Predict Issue Lifetime in GitHub Projects," 2016 IEEE/ACM 13th Working Conference on Mining Software Repositories (MSR), 2016, pp. 291-302.</w:t>
      </w:r>
      <w:bookmarkEnd w:id="312"/>
    </w:p>
    <w:p w14:paraId="478463DE" w14:textId="3B377806" w:rsidR="00BE2E5A" w:rsidRDefault="00BE2E5A">
      <w:pPr>
        <w:pStyle w:val="afff1"/>
        <w:numPr>
          <w:ilvl w:val="0"/>
          <w:numId w:val="37"/>
        </w:numPr>
        <w:ind w:firstLineChars="0"/>
        <w:rPr>
          <w:ins w:id="313" w:author="Wu Jiawei" w:date="2023-01-15T23:39:00Z"/>
          <w:szCs w:val="21"/>
        </w:rPr>
      </w:pPr>
      <w:bookmarkStart w:id="314" w:name="_Ref101535034"/>
      <w:r w:rsidRPr="00661DC9">
        <w:rPr>
          <w:szCs w:val="21"/>
        </w:rPr>
        <w:t>DiBona C, Ockman S. Open sources: Voices from the open source revolution[M]. " O'Reilly Media, Inc.", 1999.</w:t>
      </w:r>
      <w:bookmarkEnd w:id="314"/>
    </w:p>
    <w:p w14:paraId="5A04553F" w14:textId="4276CFED" w:rsidR="00C3350C" w:rsidRDefault="00C3350C">
      <w:pPr>
        <w:pStyle w:val="afff1"/>
        <w:numPr>
          <w:ilvl w:val="0"/>
          <w:numId w:val="37"/>
        </w:numPr>
        <w:ind w:firstLineChars="0"/>
        <w:rPr>
          <w:ins w:id="315" w:author="Wu Jiawei" w:date="2023-01-15T23:42:00Z"/>
          <w:szCs w:val="21"/>
        </w:rPr>
      </w:pPr>
      <w:bookmarkStart w:id="316" w:name="_Ref124718859"/>
      <w:ins w:id="317" w:author="Wu Jiawei" w:date="2023-01-15T23:39:00Z">
        <w:r w:rsidRPr="00C3350C">
          <w:rPr>
            <w:szCs w:val="21"/>
          </w:rPr>
          <w:t>Gu X, Zhang H, Kim S. Deep code search[C]//2018 IEEE/ACM 40th International Conference on Software Engineering (ICSE). IEEE, 2018: 933-944.</w:t>
        </w:r>
      </w:ins>
      <w:bookmarkEnd w:id="316"/>
    </w:p>
    <w:p w14:paraId="63139D39" w14:textId="0EA30BB3" w:rsidR="00C3350C" w:rsidRDefault="00C3350C">
      <w:pPr>
        <w:pStyle w:val="afff1"/>
        <w:numPr>
          <w:ilvl w:val="0"/>
          <w:numId w:val="37"/>
        </w:numPr>
        <w:ind w:firstLineChars="0"/>
        <w:rPr>
          <w:ins w:id="318" w:author="Wu Jiawei" w:date="2023-01-15T23:42:00Z"/>
          <w:szCs w:val="21"/>
        </w:rPr>
      </w:pPr>
      <w:bookmarkStart w:id="319" w:name="_Ref124718897"/>
      <w:ins w:id="320" w:author="Wu Jiawei" w:date="2023-01-15T23:42:00Z">
        <w:r w:rsidRPr="00C3350C">
          <w:rPr>
            <w:szCs w:val="21"/>
          </w:rPr>
          <w:t>Shen Q, Wu S, Zou Y, et al. From api to nli: A new interface for library reuse[J]. Journal of Systems and Software, 2020, 169: 110728.</w:t>
        </w:r>
        <w:bookmarkEnd w:id="319"/>
      </w:ins>
    </w:p>
    <w:p w14:paraId="54CEF28E" w14:textId="77777777" w:rsidR="00215B1D" w:rsidRDefault="00215B1D">
      <w:pPr>
        <w:pStyle w:val="afff1"/>
        <w:numPr>
          <w:ilvl w:val="0"/>
          <w:numId w:val="37"/>
        </w:numPr>
        <w:ind w:firstLineChars="0"/>
        <w:rPr>
          <w:ins w:id="321" w:author="Wu Jiawei" w:date="2023-01-15T23:46:00Z"/>
          <w:szCs w:val="21"/>
        </w:rPr>
      </w:pPr>
      <w:bookmarkStart w:id="322" w:name="_Ref124718906"/>
      <w:ins w:id="323" w:author="Wu Jiawei" w:date="2023-01-15T23:46:00Z">
        <w:r w:rsidRPr="00215B1D">
          <w:rPr>
            <w:szCs w:val="21"/>
          </w:rPr>
          <w:t>Feng Z, Guo D, Tang D, et al. CodeBERT: A Pre-Trained Model for Programming and Natural Languages[C]//Findings of the Association for Computational Linguistics: EMNLP 2020. 2020: 1536-1547.</w:t>
        </w:r>
        <w:bookmarkEnd w:id="322"/>
      </w:ins>
    </w:p>
    <w:p w14:paraId="23DD9EF2" w14:textId="500B191B" w:rsidR="00C3350C" w:rsidRDefault="00C3350C">
      <w:pPr>
        <w:pStyle w:val="afff1"/>
        <w:numPr>
          <w:ilvl w:val="0"/>
          <w:numId w:val="37"/>
        </w:numPr>
        <w:ind w:firstLineChars="0"/>
        <w:rPr>
          <w:ins w:id="324" w:author="Wu Jiawei" w:date="2023-01-15T23:40:00Z"/>
          <w:szCs w:val="21"/>
        </w:rPr>
      </w:pPr>
      <w:bookmarkStart w:id="325" w:name="_Ref124718917"/>
      <w:ins w:id="326" w:author="Wu Jiawei" w:date="2023-01-15T23:44:00Z">
        <w:r w:rsidRPr="00C3350C">
          <w:rPr>
            <w:szCs w:val="21"/>
          </w:rPr>
          <w:t>Guo D, Ren S, Lu S, et al. GraphCodeBERT: Pre-training Code Representations with Data Flow[C]//International Conference on Learning Representations. 2020.</w:t>
        </w:r>
      </w:ins>
      <w:bookmarkEnd w:id="325"/>
    </w:p>
    <w:p w14:paraId="50050448" w14:textId="4DAEFD3A" w:rsidR="00C3350C" w:rsidRDefault="00C3350C">
      <w:pPr>
        <w:pStyle w:val="afff1"/>
        <w:numPr>
          <w:ilvl w:val="0"/>
          <w:numId w:val="37"/>
        </w:numPr>
        <w:ind w:firstLineChars="0"/>
        <w:rPr>
          <w:ins w:id="327" w:author="Wu Jiawei" w:date="2023-01-15T23:40:00Z"/>
          <w:szCs w:val="21"/>
        </w:rPr>
      </w:pPr>
      <w:bookmarkStart w:id="328" w:name="_Ref124718952"/>
      <w:ins w:id="329" w:author="Wu Jiawei" w:date="2023-01-15T23:40:00Z">
        <w:r w:rsidRPr="00C3350C">
          <w:rPr>
            <w:szCs w:val="21"/>
          </w:rPr>
          <w:t>Nguyen P T, Di Rocco J, Di Ruscio D, et al. Focus: A recommender system for mining api function calls and usage patterns[C]//2019 IEEE/ACM 41st International Conference on Software Engineering (ICSE). IEEE, 2019: 1050-1060.</w:t>
        </w:r>
        <w:bookmarkEnd w:id="328"/>
      </w:ins>
    </w:p>
    <w:p w14:paraId="4D3584EB" w14:textId="2B3A5DE3" w:rsidR="00C3350C" w:rsidRPr="00661DC9" w:rsidRDefault="004278EB">
      <w:pPr>
        <w:pStyle w:val="afff1"/>
        <w:numPr>
          <w:ilvl w:val="0"/>
          <w:numId w:val="37"/>
        </w:numPr>
        <w:ind w:firstLineChars="0"/>
        <w:rPr>
          <w:szCs w:val="21"/>
        </w:rPr>
      </w:pPr>
      <w:bookmarkStart w:id="330" w:name="_Ref124719151"/>
      <w:ins w:id="331" w:author="Wu Jiawei" w:date="2023-01-15T23:51:00Z">
        <w:r w:rsidRPr="004278EB">
          <w:rPr>
            <w:szCs w:val="21"/>
          </w:rPr>
          <w:t>He X, Xu L, Zhang X, et al. Pyart: Python api recommendation in real-time[C]//2021 IEEE/ACM 43rd International Conference on Software Engineering (ICSE). IEEE, 2021: 1634-1645</w:t>
        </w:r>
      </w:ins>
      <w:ins w:id="332" w:author="Wu Jiawei" w:date="2023-01-15T23:41:00Z">
        <w:r w:rsidR="00C3350C" w:rsidRPr="00C3350C">
          <w:rPr>
            <w:szCs w:val="21"/>
          </w:rPr>
          <w:t>.</w:t>
        </w:r>
      </w:ins>
      <w:bookmarkEnd w:id="330"/>
    </w:p>
    <w:p w14:paraId="44444AA2" w14:textId="77777777" w:rsidR="00840D69" w:rsidRPr="004A62AD" w:rsidRDefault="00840D69" w:rsidP="00840D69">
      <w:pPr>
        <w:pStyle w:val="affffffc"/>
        <w:widowControl w:val="0"/>
        <w:numPr>
          <w:ilvl w:val="0"/>
          <w:numId w:val="37"/>
        </w:numPr>
        <w:ind w:firstLineChars="0"/>
        <w:jc w:val="both"/>
        <w:rPr>
          <w:rFonts w:ascii="Times New Roman" w:hAnsi="Times New Roman" w:cs="Times New Roman"/>
          <w:kern w:val="2"/>
          <w:sz w:val="21"/>
          <w:szCs w:val="21"/>
        </w:rPr>
      </w:pPr>
      <w:bookmarkStart w:id="333" w:name="_Ref102056503"/>
      <w:r w:rsidRPr="00B32921">
        <w:rPr>
          <w:rFonts w:ascii="Times New Roman" w:hAnsi="Times New Roman" w:cs="Times New Roman"/>
          <w:kern w:val="2"/>
          <w:sz w:val="21"/>
          <w:szCs w:val="21"/>
        </w:rPr>
        <w:t>Carlson R, Do H, Denton A. A clustering approach to improving test case prioritization: An industrial case study[C]//2011 27th IEEE International Conference on Software Maintenance (ICSM). IEEE, 2011: 382-391.</w:t>
      </w:r>
      <w:bookmarkEnd w:id="333"/>
    </w:p>
    <w:p w14:paraId="7887C67C" w14:textId="77777777" w:rsidR="0078061E" w:rsidRDefault="0078061E" w:rsidP="00E24AF1">
      <w:pPr>
        <w:pStyle w:val="afff1"/>
        <w:ind w:firstLineChars="0"/>
      </w:pPr>
    </w:p>
    <w:sectPr w:rsidR="0078061E">
      <w:headerReference w:type="even" r:id="rId20"/>
      <w:headerReference w:type="default" r:id="rId21"/>
      <w:footerReference w:type="default" r:id="rId22"/>
      <w:pgSz w:w="11906" w:h="16838"/>
      <w:pgMar w:top="2438" w:right="1758" w:bottom="2438" w:left="1758" w:header="1956" w:footer="1956" w:gutter="0"/>
      <w:pgNumType w:start="61"/>
      <w:cols w:space="425"/>
      <w:titlePg/>
      <w:docGrid w:type="linesAndChars" w:linePitch="314" w:charSpace="-209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unyanchun" w:date="2023-01-06T12:07:00Z" w:initials="sunyc">
    <w:p w14:paraId="03C8BC0E" w14:textId="2FCD1885" w:rsidR="008311B5" w:rsidRDefault="008311B5">
      <w:pPr>
        <w:pStyle w:val="af6"/>
      </w:pPr>
      <w:r>
        <w:rPr>
          <w:rStyle w:val="aff1"/>
        </w:rPr>
        <w:annotationRef/>
      </w:r>
      <w:r>
        <w:rPr>
          <w:rFonts w:hint="eastAsia"/>
        </w:rPr>
        <w:t>目前这章感觉总体内容比较清晰，如果能再多</w:t>
      </w:r>
      <w:r w:rsidR="001D54B8">
        <w:rPr>
          <w:rFonts w:hint="eastAsia"/>
        </w:rPr>
        <w:t>加几张图，图文并茂</w:t>
      </w:r>
      <w:r>
        <w:rPr>
          <w:rFonts w:hint="eastAsia"/>
        </w:rPr>
        <w:t>就更好了。</w:t>
      </w:r>
    </w:p>
  </w:comment>
  <w:comment w:id="60" w:author="Wu Jiawei" w:date="2023-01-15T16:42:00Z" w:initials="WJ">
    <w:p w14:paraId="07DC0DDF" w14:textId="5CF932AA" w:rsidR="007A3E4D" w:rsidRPr="007A3E4D" w:rsidRDefault="007A3E4D">
      <w:pPr>
        <w:pStyle w:val="af6"/>
      </w:pPr>
      <w:r>
        <w:rPr>
          <w:rStyle w:val="aff1"/>
        </w:rPr>
        <w:annotationRef/>
      </w:r>
      <w:r>
        <w:rPr>
          <w:rFonts w:hint="eastAsia"/>
        </w:rPr>
        <w:t>这一段是不是描述地过于笼统了，能不能举一个例子，这里的隐式反馈数据感觉有点不明就里</w:t>
      </w:r>
    </w:p>
  </w:comment>
  <w:comment w:id="118" w:author="sunyanchun" w:date="2023-01-06T10:57:00Z" w:initials="sunyc">
    <w:p w14:paraId="20E11907" w14:textId="0CD37599" w:rsidR="00887576" w:rsidRPr="00887576" w:rsidRDefault="00887576">
      <w:pPr>
        <w:pStyle w:val="af6"/>
      </w:pPr>
      <w:r>
        <w:rPr>
          <w:rStyle w:val="aff1"/>
        </w:rPr>
        <w:annotationRef/>
      </w:r>
      <w:r w:rsidRPr="00887576">
        <w:t>因为</w:t>
      </w:r>
      <w:r w:rsidRPr="00887576">
        <w:t>fork</w:t>
      </w:r>
      <w:r w:rsidRPr="00887576">
        <w:t>、</w:t>
      </w:r>
      <w:r w:rsidRPr="00887576">
        <w:t>stars</w:t>
      </w:r>
      <w:r w:rsidRPr="00887576">
        <w:t>和</w:t>
      </w:r>
      <w:r w:rsidRPr="00887576">
        <w:t>watch</w:t>
      </w:r>
      <w:r w:rsidRPr="00887576">
        <w:t>是</w:t>
      </w:r>
      <w:r w:rsidRPr="00887576">
        <w:t>GitHub</w:t>
      </w:r>
      <w:r w:rsidRPr="00887576">
        <w:t>的三个功能，目前没有统一的翻译，是否此处就用英文表达更合适</w:t>
      </w:r>
      <w:r>
        <w:rPr>
          <w:rFonts w:hint="eastAsia"/>
        </w:rPr>
        <w:t>？</w:t>
      </w:r>
      <w:r w:rsidRPr="00887576">
        <w:t>因为</w:t>
      </w:r>
      <w:r w:rsidRPr="00887576">
        <w:t>fork</w:t>
      </w:r>
      <w:r w:rsidRPr="00887576">
        <w:rPr>
          <w:color w:val="333333"/>
          <w:shd w:val="clear" w:color="auto" w:fill="FFFFFF"/>
        </w:rPr>
        <w:t>相当于一份原项目的拷贝，而</w:t>
      </w:r>
      <w:r w:rsidRPr="00887576">
        <w:rPr>
          <w:color w:val="333333"/>
          <w:shd w:val="clear" w:color="auto" w:fill="FFFFFF"/>
        </w:rPr>
        <w:t>star</w:t>
      </w:r>
      <w:r w:rsidRPr="00887576">
        <w:rPr>
          <w:color w:val="333333"/>
          <w:shd w:val="clear" w:color="auto" w:fill="FFFFFF"/>
        </w:rPr>
        <w:t>翻译过来是</w:t>
      </w:r>
      <w:r w:rsidRPr="00887576">
        <w:rPr>
          <w:color w:val="333333"/>
          <w:shd w:val="clear" w:color="auto" w:fill="FFFFFF"/>
        </w:rPr>
        <w:t>“</w:t>
      </w:r>
      <w:r w:rsidRPr="00887576">
        <w:rPr>
          <w:color w:val="333333"/>
          <w:shd w:val="clear" w:color="auto" w:fill="FFFFFF"/>
        </w:rPr>
        <w:t>星星</w:t>
      </w:r>
      <w:r w:rsidRPr="00887576">
        <w:rPr>
          <w:color w:val="333333"/>
          <w:shd w:val="clear" w:color="auto" w:fill="FFFFFF"/>
        </w:rPr>
        <w:t>”</w:t>
      </w:r>
      <w:r w:rsidRPr="00887576">
        <w:rPr>
          <w:color w:val="333333"/>
          <w:shd w:val="clear" w:color="auto" w:fill="FFFFFF"/>
        </w:rPr>
        <w:t>，但是这个翻译没任何具体意义，这里解释为关注或者点赞更合适，</w:t>
      </w:r>
      <w:r w:rsidRPr="00887576">
        <w:rPr>
          <w:color w:val="333333"/>
          <w:shd w:val="clear" w:color="auto" w:fill="FFFFFF"/>
        </w:rPr>
        <w:t>watch</w:t>
      </w:r>
      <w:r w:rsidRPr="00887576">
        <w:rPr>
          <w:color w:val="333333"/>
          <w:shd w:val="clear" w:color="auto" w:fill="FFFFFF"/>
        </w:rPr>
        <w:t>翻译过来可以称之为观察</w:t>
      </w:r>
      <w:r>
        <w:rPr>
          <w:rFonts w:hint="eastAsia"/>
          <w:color w:val="333333"/>
          <w:shd w:val="clear" w:color="auto" w:fill="FFFFFF"/>
        </w:rPr>
        <w:t>或关注。</w:t>
      </w:r>
    </w:p>
  </w:comment>
  <w:comment w:id="124" w:author="Wu Jiawei" w:date="2023-01-15T16:51:00Z" w:initials="WJ">
    <w:p w14:paraId="49B04122" w14:textId="487A8E05" w:rsidR="00AA0624" w:rsidRDefault="00AA0624">
      <w:pPr>
        <w:pStyle w:val="af6"/>
      </w:pPr>
      <w:r>
        <w:rPr>
          <w:rStyle w:val="aff1"/>
        </w:rPr>
        <w:annotationRef/>
      </w:r>
      <w:r>
        <w:rPr>
          <w:rFonts w:hint="eastAsia"/>
        </w:rPr>
        <w:t>这部分其实有相当多的前沿研究，我们调研过的就有根据开发者开发上下文推荐代码片段，也有根据自然语言直接推荐代码片段，感觉这里说的不够全面</w:t>
      </w:r>
    </w:p>
  </w:comment>
  <w:comment w:id="217" w:author="Wu Jiawei" w:date="2023-01-15T16:53:00Z" w:initials="WJ">
    <w:p w14:paraId="7B0AB56E" w14:textId="5E862D5D" w:rsidR="00B07FF7" w:rsidRDefault="00B07FF7">
      <w:pPr>
        <w:pStyle w:val="af6"/>
      </w:pPr>
      <w:r>
        <w:rPr>
          <w:rStyle w:val="aff1"/>
        </w:rPr>
        <w:annotationRef/>
      </w:r>
      <w:r>
        <w:rPr>
          <w:rFonts w:hint="eastAsia"/>
        </w:rPr>
        <w:t>可以举一些例子，例如北大李戈老师搞的</w:t>
      </w:r>
      <w:r>
        <w:rPr>
          <w:rFonts w:hint="eastAsia"/>
        </w:rPr>
        <w:t>AiXcoder</w:t>
      </w:r>
      <w:r>
        <w:rPr>
          <w:rFonts w:hint="eastAsia"/>
        </w:rPr>
        <w:t>，微软推出的的</w:t>
      </w:r>
      <w:r>
        <w:rPr>
          <w:rFonts w:hint="eastAsia"/>
        </w:rPr>
        <w:t>Copilot</w:t>
      </w:r>
      <w:r>
        <w:rPr>
          <w:rFonts w:hint="eastAsia"/>
        </w:rPr>
        <w:t>，</w:t>
      </w:r>
      <w:r>
        <w:rPr>
          <w:rFonts w:hint="eastAsia"/>
        </w:rPr>
        <w:t>OpenAI</w:t>
      </w:r>
      <w:r>
        <w:rPr>
          <w:rFonts w:hint="eastAsia"/>
        </w:rPr>
        <w:t>新推出的</w:t>
      </w:r>
      <w:r>
        <w:rPr>
          <w:rFonts w:hint="eastAsia"/>
        </w:rPr>
        <w:t>ChatGPT</w:t>
      </w:r>
      <w:r>
        <w:rPr>
          <w:rFonts w:hint="eastAsia"/>
        </w:rPr>
        <w:t>等等</w:t>
      </w:r>
    </w:p>
  </w:comment>
  <w:comment w:id="251" w:author="sunyanchun" w:date="2023-01-06T11:30:00Z" w:initials="sunyc">
    <w:p w14:paraId="70DF3722" w14:textId="40736067" w:rsidR="00A155A9" w:rsidRDefault="00A155A9">
      <w:pPr>
        <w:pStyle w:val="af6"/>
      </w:pPr>
      <w:r>
        <w:rPr>
          <w:rStyle w:val="aff1"/>
        </w:rPr>
        <w:annotationRef/>
      </w:r>
      <w:r>
        <w:rPr>
          <w:rFonts w:hint="eastAsia"/>
        </w:rPr>
        <w:t>这三种方法是否应给出参考文献？</w:t>
      </w:r>
    </w:p>
  </w:comment>
  <w:comment w:id="262" w:author="sunyanchun" w:date="2023-01-06T11:43:00Z" w:initials="sunyc">
    <w:p w14:paraId="615C0E19" w14:textId="68FFF37B" w:rsidR="00EB7F1C" w:rsidRDefault="00EB7F1C">
      <w:pPr>
        <w:pStyle w:val="af6"/>
      </w:pPr>
      <w:r>
        <w:rPr>
          <w:rStyle w:val="aff1"/>
        </w:rPr>
        <w:annotationRef/>
      </w:r>
      <w:r>
        <w:rPr>
          <w:rFonts w:hint="eastAsia"/>
        </w:rPr>
        <w:t>感觉验证时间不准确，因为验证存在各个阶段，需求验证、设计验证等。。。请斟酌除了编码时间和测试时间，还有什么时间？</w:t>
      </w:r>
    </w:p>
  </w:comment>
  <w:comment w:id="267" w:author="sunyanchun" w:date="2023-01-06T11:46:00Z" w:initials="sunyc">
    <w:p w14:paraId="4C8A0CB0" w14:textId="45388CA4" w:rsidR="00EB7F1C" w:rsidRDefault="00EB7F1C">
      <w:pPr>
        <w:pStyle w:val="af6"/>
      </w:pPr>
      <w:r>
        <w:rPr>
          <w:rStyle w:val="aff1"/>
        </w:rPr>
        <w:annotationRef/>
      </w:r>
      <w:r>
        <w:rPr>
          <w:rFonts w:hint="eastAsia"/>
        </w:rPr>
        <w:t>建立什么模型？请尽量写清楚。</w:t>
      </w:r>
    </w:p>
  </w:comment>
  <w:comment w:id="274" w:author="Wu Jiawei" w:date="2023-01-15T17:05:00Z" w:initials="WJ">
    <w:p w14:paraId="2136AC08" w14:textId="51223A71" w:rsidR="00774169" w:rsidRPr="00774169" w:rsidRDefault="00774169">
      <w:pPr>
        <w:pStyle w:val="af6"/>
      </w:pPr>
      <w:r>
        <w:rPr>
          <w:rStyle w:val="aff1"/>
        </w:rPr>
        <w:annotationRef/>
      </w:r>
      <w:r>
        <w:rPr>
          <w:rFonts w:hint="eastAsia"/>
        </w:rPr>
        <w:t>这个案例研究可以作为一个大数据在需求捕获中的一个应用，有没有可能给编码和测试也来一个这样的展示性的例子。</w:t>
      </w:r>
    </w:p>
  </w:comment>
  <w:comment w:id="277" w:author="sunyanchun" w:date="2023-01-06T11:50:00Z" w:initials="sunyc">
    <w:p w14:paraId="1E99C712" w14:textId="0513467B" w:rsidR="00B53902" w:rsidRDefault="00B53902">
      <w:pPr>
        <w:pStyle w:val="af6"/>
      </w:pPr>
      <w:r>
        <w:rPr>
          <w:rStyle w:val="aff1"/>
        </w:rPr>
        <w:annotationRef/>
      </w:r>
      <w:r>
        <w:tab/>
      </w:r>
      <w:r>
        <w:rPr>
          <w:rFonts w:hint="eastAsia"/>
        </w:rPr>
        <w:t>请补充一两句概括本小节的内容。</w:t>
      </w:r>
    </w:p>
  </w:comment>
  <w:comment w:id="302" w:author="sunyanchun" w:date="2023-01-06T12:03:00Z" w:initials="sunyc">
    <w:p w14:paraId="079D70D5" w14:textId="1A54E7DC" w:rsidR="00196F79" w:rsidRDefault="00196F79">
      <w:pPr>
        <w:pStyle w:val="af6"/>
      </w:pPr>
      <w:r>
        <w:rPr>
          <w:rStyle w:val="aff1"/>
        </w:rPr>
        <w:annotationRef/>
      </w:r>
      <w:r>
        <w:rPr>
          <w:rFonts w:hint="eastAsia"/>
        </w:rPr>
        <w:t>请补充一下本章小结，概述本章的内容。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C8BC0E" w15:done="0"/>
  <w15:commentEx w15:paraId="07DC0DDF" w15:done="0"/>
  <w15:commentEx w15:paraId="20E11907" w15:done="0"/>
  <w15:commentEx w15:paraId="49B04122" w15:done="0"/>
  <w15:commentEx w15:paraId="7B0AB56E" w15:done="0"/>
  <w15:commentEx w15:paraId="70DF3722" w15:done="0"/>
  <w15:commentEx w15:paraId="615C0E19" w15:done="0"/>
  <w15:commentEx w15:paraId="4C8A0CB0" w15:done="0"/>
  <w15:commentEx w15:paraId="2136AC08" w15:done="0"/>
  <w15:commentEx w15:paraId="1E99C712" w15:done="0"/>
  <w15:commentEx w15:paraId="079D7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8D7E" w16cex:dateUtc="2023-01-06T04:07:00Z"/>
  <w16cex:commentExtensible w16cex:durableId="276EAB5B" w16cex:dateUtc="2023-01-15T08:42:00Z"/>
  <w16cex:commentExtensible w16cex:durableId="27627D28" w16cex:dateUtc="2023-01-06T02:57:00Z"/>
  <w16cex:commentExtensible w16cex:durableId="276EAD9D" w16cex:dateUtc="2023-01-15T08:51:00Z"/>
  <w16cex:commentExtensible w16cex:durableId="276EAE01" w16cex:dateUtc="2023-01-15T08:53:00Z"/>
  <w16cex:commentExtensible w16cex:durableId="276284C6" w16cex:dateUtc="2023-01-06T03:30:00Z"/>
  <w16cex:commentExtensible w16cex:durableId="276287E8" w16cex:dateUtc="2023-01-06T03:43:00Z"/>
  <w16cex:commentExtensible w16cex:durableId="27628880" w16cex:dateUtc="2023-01-06T03:46:00Z"/>
  <w16cex:commentExtensible w16cex:durableId="276EB0CD" w16cex:dateUtc="2023-01-15T09:05:00Z"/>
  <w16cex:commentExtensible w16cex:durableId="27628992" w16cex:dateUtc="2023-01-06T03:50:00Z"/>
  <w16cex:commentExtensible w16cex:durableId="27628C81" w16cex:dateUtc="2023-01-06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C8BC0E" w16cid:durableId="27628D7E"/>
  <w16cid:commentId w16cid:paraId="07DC0DDF" w16cid:durableId="276EAB5B"/>
  <w16cid:commentId w16cid:paraId="20E11907" w16cid:durableId="27627D28"/>
  <w16cid:commentId w16cid:paraId="49B04122" w16cid:durableId="276EAD9D"/>
  <w16cid:commentId w16cid:paraId="7B0AB56E" w16cid:durableId="276EAE01"/>
  <w16cid:commentId w16cid:paraId="70DF3722" w16cid:durableId="276284C6"/>
  <w16cid:commentId w16cid:paraId="615C0E19" w16cid:durableId="276287E8"/>
  <w16cid:commentId w16cid:paraId="4C8A0CB0" w16cid:durableId="27628880"/>
  <w16cid:commentId w16cid:paraId="2136AC08" w16cid:durableId="276EB0CD"/>
  <w16cid:commentId w16cid:paraId="1E99C712" w16cid:durableId="27628992"/>
  <w16cid:commentId w16cid:paraId="079D70D5" w16cid:durableId="27628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5079" w14:textId="77777777" w:rsidR="00F24517" w:rsidRDefault="00F24517">
      <w:pPr>
        <w:spacing w:line="240" w:lineRule="auto"/>
      </w:pPr>
      <w:r>
        <w:separator/>
      </w:r>
    </w:p>
  </w:endnote>
  <w:endnote w:type="continuationSeparator" w:id="0">
    <w:p w14:paraId="410CA405" w14:textId="77777777" w:rsidR="00F24517" w:rsidRDefault="00F2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_GB2312">
    <w:altName w:val="微软雅黑"/>
    <w:panose1 w:val="020B0604020202020204"/>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 Sun">
    <w:altName w:val="微软雅黑"/>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
    <w:altName w:val="Cambria"/>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准圆简体">
    <w:altName w:val="微软雅黑"/>
    <w:panose1 w:val="020B0604020202020204"/>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CB9B" w14:textId="77777777" w:rsidR="0078061E" w:rsidRDefault="0078061E">
    <w:pPr>
      <w:pStyle w:val="afa"/>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857B" w14:textId="77777777" w:rsidR="00F24517" w:rsidRDefault="00F24517">
      <w:pPr>
        <w:spacing w:line="240" w:lineRule="auto"/>
      </w:pPr>
      <w:r>
        <w:separator/>
      </w:r>
    </w:p>
  </w:footnote>
  <w:footnote w:type="continuationSeparator" w:id="0">
    <w:p w14:paraId="15322235" w14:textId="77777777" w:rsidR="00F24517" w:rsidRDefault="00F24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FFEA" w14:textId="77777777" w:rsidR="0078061E" w:rsidRDefault="00470D6F">
    <w:pPr>
      <w:pStyle w:val="afc"/>
      <w:framePr w:w="435" w:wrap="around" w:vAnchor="text" w:hAnchor="page" w:x="1861" w:y="10"/>
      <w:pBdr>
        <w:bottom w:val="none" w:sz="0" w:space="0" w:color="auto"/>
      </w:pBdr>
      <w:rPr>
        <w:rStyle w:val="aff"/>
      </w:rPr>
    </w:pPr>
    <w:r>
      <w:rPr>
        <w:rStyle w:val="aff"/>
      </w:rPr>
      <w:fldChar w:fldCharType="begin"/>
    </w:r>
    <w:r>
      <w:rPr>
        <w:rStyle w:val="aff"/>
      </w:rPr>
      <w:instrText xml:space="preserve">PAGE  </w:instrText>
    </w:r>
    <w:r>
      <w:rPr>
        <w:rStyle w:val="aff"/>
      </w:rPr>
      <w:fldChar w:fldCharType="separate"/>
    </w:r>
    <w:r>
      <w:rPr>
        <w:rStyle w:val="aff"/>
      </w:rPr>
      <w:t>62</w:t>
    </w:r>
    <w:r>
      <w:rPr>
        <w:rStyle w:val="aff"/>
      </w:rPr>
      <w:fldChar w:fldCharType="end"/>
    </w:r>
  </w:p>
  <w:p w14:paraId="5DE38AC6" w14:textId="77777777" w:rsidR="0078061E" w:rsidRDefault="00470D6F">
    <w:pPr>
      <w:pStyle w:val="afc"/>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2BBC" w14:textId="77777777" w:rsidR="0078061E" w:rsidRDefault="00470D6F">
    <w:pPr>
      <w:pStyle w:val="afc"/>
      <w:framePr w:h="299" w:hRule="exact" w:wrap="around" w:vAnchor="text" w:hAnchor="page" w:x="9825" w:y="-20"/>
      <w:pBdr>
        <w:bottom w:val="none" w:sz="0" w:space="0" w:color="auto"/>
      </w:pBdr>
      <w:ind w:left="-170" w:firstLine="170"/>
      <w:jc w:val="both"/>
      <w:rPr>
        <w:rStyle w:val="aff"/>
      </w:rPr>
    </w:pPr>
    <w:r>
      <w:rPr>
        <w:rStyle w:val="aff"/>
      </w:rPr>
      <w:fldChar w:fldCharType="begin"/>
    </w:r>
    <w:r>
      <w:rPr>
        <w:rStyle w:val="aff"/>
      </w:rPr>
      <w:instrText xml:space="preserve">PAGE  </w:instrText>
    </w:r>
    <w:r>
      <w:rPr>
        <w:rStyle w:val="aff"/>
      </w:rPr>
      <w:fldChar w:fldCharType="separate"/>
    </w:r>
    <w:r>
      <w:rPr>
        <w:rStyle w:val="aff"/>
      </w:rPr>
      <w:t>63</w:t>
    </w:r>
    <w:r>
      <w:rPr>
        <w:rStyle w:val="aff"/>
      </w:rPr>
      <w:fldChar w:fldCharType="end"/>
    </w:r>
  </w:p>
  <w:p w14:paraId="0112B087" w14:textId="13359DBD" w:rsidR="0078061E" w:rsidRDefault="00470D6F">
    <w:pPr>
      <w:pStyle w:val="afc"/>
      <w:tabs>
        <w:tab w:val="clear" w:pos="4320"/>
        <w:tab w:val="clear" w:pos="8640"/>
      </w:tabs>
      <w:ind w:right="-4" w:firstLine="360"/>
    </w:pPr>
    <w:r>
      <w:rPr>
        <w:rFonts w:hint="eastAsia"/>
      </w:rPr>
      <w:t>第</w:t>
    </w:r>
    <w:r w:rsidR="00BE2E5A">
      <w:t>18</w:t>
    </w:r>
    <w:r>
      <w:rPr>
        <w:rFonts w:hint="eastAsia"/>
      </w:rPr>
      <w:t>章</w:t>
    </w:r>
    <w:r>
      <w:rPr>
        <w:rFonts w:hint="eastAsia"/>
      </w:rPr>
      <w:t xml:space="preserve"> </w:t>
    </w:r>
    <w:r w:rsidR="00BE2E5A">
      <w:rPr>
        <w:rFonts w:hint="eastAsia"/>
      </w:rPr>
      <w:t>大数据时代的软件工程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D4033A"/>
    <w:multiLevelType w:val="singleLevel"/>
    <w:tmpl w:val="DDD4033A"/>
    <w:lvl w:ilvl="0">
      <w:start w:val="1"/>
      <w:numFmt w:val="decimal"/>
      <w:suff w:val="space"/>
      <w:lvlText w:val="%1."/>
      <w:lvlJc w:val="left"/>
    </w:lvl>
  </w:abstractNum>
  <w:abstractNum w:abstractNumId="1" w15:restartNumberingAfterBreak="0">
    <w:nsid w:val="0000000F"/>
    <w:multiLevelType w:val="multilevel"/>
    <w:tmpl w:val="E1E007BE"/>
    <w:lvl w:ilvl="0">
      <w:start w:val="4"/>
      <w:numFmt w:val="bullet"/>
      <w:pStyle w:val="a"/>
      <w:lvlText w:val="◎"/>
      <w:lvlJc w:val="left"/>
      <w:pPr>
        <w:tabs>
          <w:tab w:val="num" w:pos="360"/>
        </w:tabs>
        <w:ind w:left="360" w:hanging="360"/>
      </w:pPr>
      <w:rPr>
        <w:rFonts w:ascii="楷体_GB2312" w:eastAsia="楷体_GB2312"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6CB5391"/>
    <w:multiLevelType w:val="multilevel"/>
    <w:tmpl w:val="06CB5391"/>
    <w:lvl w:ilvl="0">
      <w:start w:val="1"/>
      <w:numFmt w:val="decimal"/>
      <w:pStyle w:val="C1"/>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E20D7"/>
    <w:multiLevelType w:val="hybridMultilevel"/>
    <w:tmpl w:val="25048D66"/>
    <w:lvl w:ilvl="0" w:tplc="44EC6F02">
      <w:start w:val="1"/>
      <w:numFmt w:val="bullet"/>
      <w:pStyle w:val="a0"/>
      <w:lvlText w:val=""/>
      <w:lvlJc w:val="left"/>
      <w:pPr>
        <w:tabs>
          <w:tab w:val="num" w:pos="820"/>
        </w:tabs>
        <w:ind w:left="8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7F27A4D"/>
    <w:multiLevelType w:val="hybridMultilevel"/>
    <w:tmpl w:val="35E85E7E"/>
    <w:lvl w:ilvl="0" w:tplc="886878BE">
      <w:start w:val="1"/>
      <w:numFmt w:val="decimal"/>
      <w:pStyle w:val="a1"/>
      <w:lvlText w:val="%1．"/>
      <w:lvlJc w:val="left"/>
      <w:pPr>
        <w:tabs>
          <w:tab w:val="num" w:pos="403"/>
        </w:tabs>
        <w:ind w:firstLine="400"/>
      </w:pPr>
      <w:rPr>
        <w:rFonts w:cs="Times New Roman" w:hint="eastAsia"/>
      </w:rPr>
    </w:lvl>
    <w:lvl w:ilvl="1" w:tplc="BC6C1ACA">
      <w:start w:val="1"/>
      <w:numFmt w:val="decimalFullWidth"/>
      <w:lvlText w:val="%2）"/>
      <w:lvlJc w:val="left"/>
      <w:pPr>
        <w:tabs>
          <w:tab w:val="num" w:pos="840"/>
        </w:tabs>
        <w:ind w:left="840" w:hanging="420"/>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15:restartNumberingAfterBreak="0">
    <w:nsid w:val="0A29764F"/>
    <w:multiLevelType w:val="hybridMultilevel"/>
    <w:tmpl w:val="2006E9C2"/>
    <w:lvl w:ilvl="0" w:tplc="CA94344E">
      <w:start w:val="1"/>
      <w:numFmt w:val="bullet"/>
      <w:pStyle w:val="a2"/>
      <w:lvlText w:val=""/>
      <w:lvlJc w:val="left"/>
      <w:pPr>
        <w:tabs>
          <w:tab w:val="num" w:pos="482"/>
        </w:tabs>
        <w:ind w:left="425" w:firstLine="0"/>
      </w:pPr>
      <w:rPr>
        <w:rFonts w:ascii="Symbol" w:hAnsi="Symbol" w:hint="default"/>
        <w:color w:val="auto"/>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14659C0"/>
    <w:multiLevelType w:val="multilevel"/>
    <w:tmpl w:val="4AE8F9B8"/>
    <w:styleLink w:val="xin"/>
    <w:lvl w:ilvl="0">
      <w:start w:val="1"/>
      <w:numFmt w:val="chineseCountingThousand"/>
      <w:lvlText w:val="第%1章"/>
      <w:lvlJc w:val="left"/>
      <w:pPr>
        <w:ind w:left="2117" w:hanging="840"/>
      </w:pPr>
      <w:rPr>
        <w:rFonts w:eastAsia="黑体" w:hint="default"/>
      </w:rPr>
    </w:lvl>
    <w:lvl w:ilvl="1">
      <w:start w:val="1"/>
      <w:numFmt w:val="decimal"/>
      <w:lvlRestart w:val="0"/>
      <w:isLgl/>
      <w:lvlText w:val="%1.%2"/>
      <w:lvlJc w:val="left"/>
      <w:pPr>
        <w:ind w:left="840" w:hanging="420"/>
      </w:pPr>
      <w:rPr>
        <w:rFonts w:hint="eastAsia"/>
      </w:rPr>
    </w:lvl>
    <w:lvl w:ilvl="2">
      <w:start w:val="1"/>
      <w:numFmt w:val="decimal"/>
      <w:lvlRestart w:val="0"/>
      <w:isLgl/>
      <w:lvlText w:val="%1.%2.%3"/>
      <w:lvlJc w:val="right"/>
      <w:pPr>
        <w:ind w:left="907" w:hanging="67"/>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1506CF7"/>
    <w:multiLevelType w:val="multilevel"/>
    <w:tmpl w:val="11506CF7"/>
    <w:lvl w:ilvl="0">
      <w:start w:val="1"/>
      <w:numFmt w:val="chineseCountingThousand"/>
      <w:pStyle w:val="1"/>
      <w:lvlText w:val="第%1章"/>
      <w:lvlJc w:val="left"/>
      <w:pPr>
        <w:ind w:left="851" w:hanging="425"/>
      </w:pPr>
      <w:rPr>
        <w:rFonts w:hint="eastAsia"/>
      </w:rPr>
    </w:lvl>
    <w:lvl w:ilvl="1">
      <w:start w:val="1"/>
      <w:numFmt w:val="decimal"/>
      <w:pStyle w:val="2"/>
      <w:isLgl/>
      <w:lvlText w:val="%1.%2"/>
      <w:lvlJc w:val="left"/>
      <w:pPr>
        <w:ind w:left="1418" w:hanging="567"/>
      </w:pPr>
      <w:rPr>
        <w:rFonts w:hint="eastAsia"/>
      </w:rPr>
    </w:lvl>
    <w:lvl w:ilvl="2">
      <w:start w:val="1"/>
      <w:numFmt w:val="decimal"/>
      <w:pStyle w:val="3"/>
      <w:isLgl/>
      <w:lvlText w:val="%1.%2.%3"/>
      <w:lvlJc w:val="left"/>
      <w:pPr>
        <w:ind w:left="1844" w:hanging="567"/>
      </w:pPr>
      <w:rPr>
        <w:rFonts w:hint="eastAsia"/>
        <w:lang w:eastAsia="zh-CN"/>
      </w:rPr>
    </w:lvl>
    <w:lvl w:ilvl="3">
      <w:start w:val="1"/>
      <w:numFmt w:val="decimal"/>
      <w:lvlText w:val="%1.%2.%3.%4"/>
      <w:lvlJc w:val="left"/>
      <w:pPr>
        <w:ind w:left="2410" w:hanging="708"/>
      </w:pPr>
      <w:rPr>
        <w:rFonts w:hint="eastAsia"/>
      </w:rPr>
    </w:lvl>
    <w:lvl w:ilvl="4">
      <w:start w:val="1"/>
      <w:numFmt w:val="decimal"/>
      <w:lvlText w:val="%1.%2.%3.%4.%5"/>
      <w:lvlJc w:val="left"/>
      <w:pPr>
        <w:ind w:left="2977" w:hanging="850"/>
      </w:pPr>
      <w:rPr>
        <w:rFonts w:hint="eastAsia"/>
      </w:rPr>
    </w:lvl>
    <w:lvl w:ilvl="5">
      <w:start w:val="1"/>
      <w:numFmt w:val="decimal"/>
      <w:lvlText w:val="%1.%2.%3.%4.%5.%6"/>
      <w:lvlJc w:val="left"/>
      <w:pPr>
        <w:ind w:left="3686" w:hanging="1134"/>
      </w:pPr>
      <w:rPr>
        <w:rFonts w:hint="eastAsia"/>
      </w:rPr>
    </w:lvl>
    <w:lvl w:ilvl="6">
      <w:start w:val="1"/>
      <w:numFmt w:val="decimal"/>
      <w:lvlText w:val="%1.%2.%3.%4.%5.%6.%7"/>
      <w:lvlJc w:val="left"/>
      <w:pPr>
        <w:ind w:left="4253" w:hanging="1276"/>
      </w:pPr>
      <w:rPr>
        <w:rFonts w:hint="eastAsia"/>
      </w:rPr>
    </w:lvl>
    <w:lvl w:ilvl="7">
      <w:start w:val="1"/>
      <w:numFmt w:val="decimal"/>
      <w:lvlText w:val="%1.%2.%3.%4.%5.%6.%7.%8"/>
      <w:lvlJc w:val="left"/>
      <w:pPr>
        <w:ind w:left="4820" w:hanging="1418"/>
      </w:pPr>
      <w:rPr>
        <w:rFonts w:hint="eastAsia"/>
      </w:rPr>
    </w:lvl>
    <w:lvl w:ilvl="8">
      <w:start w:val="1"/>
      <w:numFmt w:val="decimal"/>
      <w:lvlText w:val="%1.%2.%3.%4.%5.%6.%7.%8.%9"/>
      <w:lvlJc w:val="left"/>
      <w:pPr>
        <w:ind w:left="5528" w:hanging="1700"/>
      </w:pPr>
      <w:rPr>
        <w:rFonts w:hint="eastAsia"/>
      </w:rPr>
    </w:lvl>
  </w:abstractNum>
  <w:abstractNum w:abstractNumId="8" w15:restartNumberingAfterBreak="0">
    <w:nsid w:val="11C56618"/>
    <w:multiLevelType w:val="hybridMultilevel"/>
    <w:tmpl w:val="E182DAAA"/>
    <w:lvl w:ilvl="0" w:tplc="36CA67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627F80"/>
    <w:multiLevelType w:val="hybridMultilevel"/>
    <w:tmpl w:val="DC2E54AE"/>
    <w:lvl w:ilvl="0" w:tplc="3AA42754">
      <w:start w:val="1"/>
      <w:numFmt w:val="bullet"/>
      <w:pStyle w:val="a3"/>
      <w:lvlText w:val=""/>
      <w:lvlJc w:val="left"/>
      <w:pPr>
        <w:tabs>
          <w:tab w:val="num" w:pos="902"/>
        </w:tabs>
        <w:ind w:left="902" w:hanging="420"/>
      </w:pPr>
      <w:rPr>
        <w:rFonts w:ascii="Wingdings" w:hAnsi="Wingdings" w:hint="default"/>
      </w:rPr>
    </w:lvl>
    <w:lvl w:ilvl="1" w:tplc="04090001">
      <w:start w:val="1"/>
      <w:numFmt w:val="bullet"/>
      <w:lvlText w:val=""/>
      <w:lvlJc w:val="left"/>
      <w:pPr>
        <w:tabs>
          <w:tab w:val="num" w:pos="1322"/>
        </w:tabs>
        <w:ind w:left="1322" w:hanging="420"/>
      </w:pPr>
      <w:rPr>
        <w:rFonts w:ascii="Wingdings" w:hAnsi="Wingdings" w:hint="default"/>
      </w:rPr>
    </w:lvl>
    <w:lvl w:ilvl="2" w:tplc="04090005">
      <w:start w:val="1"/>
      <w:numFmt w:val="bullet"/>
      <w:lvlText w:val=""/>
      <w:lvlJc w:val="left"/>
      <w:pPr>
        <w:tabs>
          <w:tab w:val="num" w:pos="1742"/>
        </w:tabs>
        <w:ind w:left="1742" w:hanging="420"/>
      </w:pPr>
      <w:rPr>
        <w:rFonts w:ascii="Wingdings" w:hAnsi="Wingdings" w:hint="default"/>
      </w:rPr>
    </w:lvl>
    <w:lvl w:ilvl="3" w:tplc="04090001">
      <w:start w:val="1"/>
      <w:numFmt w:val="bullet"/>
      <w:lvlText w:val=""/>
      <w:lvlJc w:val="left"/>
      <w:pPr>
        <w:tabs>
          <w:tab w:val="num" w:pos="2162"/>
        </w:tabs>
        <w:ind w:left="2162" w:hanging="420"/>
      </w:pPr>
      <w:rPr>
        <w:rFonts w:ascii="Wingdings" w:hAnsi="Wingdings" w:hint="default"/>
      </w:rPr>
    </w:lvl>
    <w:lvl w:ilvl="4" w:tplc="04090003">
      <w:start w:val="1"/>
      <w:numFmt w:val="bullet"/>
      <w:lvlText w:val=""/>
      <w:lvlJc w:val="left"/>
      <w:pPr>
        <w:tabs>
          <w:tab w:val="num" w:pos="2582"/>
        </w:tabs>
        <w:ind w:left="2582" w:hanging="420"/>
      </w:pPr>
      <w:rPr>
        <w:rFonts w:ascii="Wingdings" w:hAnsi="Wingdings" w:hint="default"/>
      </w:rPr>
    </w:lvl>
    <w:lvl w:ilvl="5" w:tplc="04090005">
      <w:start w:val="1"/>
      <w:numFmt w:val="bullet"/>
      <w:lvlText w:val=""/>
      <w:lvlJc w:val="left"/>
      <w:pPr>
        <w:tabs>
          <w:tab w:val="num" w:pos="3002"/>
        </w:tabs>
        <w:ind w:left="3002" w:hanging="420"/>
      </w:pPr>
      <w:rPr>
        <w:rFonts w:ascii="Wingdings" w:hAnsi="Wingdings" w:hint="default"/>
      </w:rPr>
    </w:lvl>
    <w:lvl w:ilvl="6" w:tplc="04090001">
      <w:start w:val="1"/>
      <w:numFmt w:val="bullet"/>
      <w:lvlText w:val=""/>
      <w:lvlJc w:val="left"/>
      <w:pPr>
        <w:tabs>
          <w:tab w:val="num" w:pos="3422"/>
        </w:tabs>
        <w:ind w:left="3422" w:hanging="420"/>
      </w:pPr>
      <w:rPr>
        <w:rFonts w:ascii="Wingdings" w:hAnsi="Wingdings" w:hint="default"/>
      </w:rPr>
    </w:lvl>
    <w:lvl w:ilvl="7" w:tplc="04090003">
      <w:start w:val="1"/>
      <w:numFmt w:val="bullet"/>
      <w:lvlText w:val=""/>
      <w:lvlJc w:val="left"/>
      <w:pPr>
        <w:tabs>
          <w:tab w:val="num" w:pos="3842"/>
        </w:tabs>
        <w:ind w:left="3842" w:hanging="420"/>
      </w:pPr>
      <w:rPr>
        <w:rFonts w:ascii="Wingdings" w:hAnsi="Wingdings" w:hint="default"/>
      </w:rPr>
    </w:lvl>
    <w:lvl w:ilvl="8" w:tplc="04090005">
      <w:start w:val="1"/>
      <w:numFmt w:val="bullet"/>
      <w:lvlText w:val=""/>
      <w:lvlJc w:val="left"/>
      <w:pPr>
        <w:tabs>
          <w:tab w:val="num" w:pos="4262"/>
        </w:tabs>
        <w:ind w:left="4262" w:hanging="420"/>
      </w:pPr>
      <w:rPr>
        <w:rFonts w:ascii="Wingdings" w:hAnsi="Wingdings" w:hint="default"/>
      </w:rPr>
    </w:lvl>
  </w:abstractNum>
  <w:abstractNum w:abstractNumId="10" w15:restartNumberingAfterBreak="0">
    <w:nsid w:val="16ED2457"/>
    <w:multiLevelType w:val="hybridMultilevel"/>
    <w:tmpl w:val="7628724A"/>
    <w:lvl w:ilvl="0" w:tplc="1EC24680">
      <w:start w:val="1"/>
      <w:numFmt w:val="bullet"/>
      <w:pStyle w:val="1752"/>
      <w:lvlText w:val=""/>
      <w:lvlJc w:val="left"/>
      <w:pPr>
        <w:tabs>
          <w:tab w:val="num" w:pos="454"/>
        </w:tabs>
        <w:ind w:left="0" w:firstLine="0"/>
      </w:pPr>
      <w:rPr>
        <w:rFonts w:ascii="Wingdings" w:hAnsi="Wingdings" w:hint="default"/>
        <w:b w:val="0"/>
        <w:i w:val="0"/>
        <w:strike w:val="0"/>
        <w:dstrike w:val="0"/>
        <w:outline w:val="0"/>
        <w:shadow w:val="0"/>
        <w:emboss w:val="0"/>
        <w:imprint w:val="0"/>
        <w:u w:val="none"/>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C337DE7"/>
    <w:multiLevelType w:val="hybridMultilevel"/>
    <w:tmpl w:val="B2B8C776"/>
    <w:lvl w:ilvl="0" w:tplc="72022192">
      <w:start w:val="1"/>
      <w:numFmt w:val="bullet"/>
      <w:pStyle w:val="020211"/>
      <w:lvlText w:val=""/>
      <w:lvlJc w:val="left"/>
      <w:pPr>
        <w:tabs>
          <w:tab w:val="num" w:pos="825"/>
        </w:tabs>
        <w:ind w:left="825"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E874F3D"/>
    <w:multiLevelType w:val="multilevel"/>
    <w:tmpl w:val="1E874F3D"/>
    <w:lvl w:ilvl="0">
      <w:start w:val="2001"/>
      <w:numFmt w:val="bullet"/>
      <w:pStyle w:val="a4"/>
      <w:lvlText w:val=""/>
      <w:lvlJc w:val="left"/>
      <w:pPr>
        <w:tabs>
          <w:tab w:val="left" w:pos="831"/>
        </w:tabs>
        <w:ind w:left="831" w:hanging="360"/>
      </w:pPr>
      <w:rPr>
        <w:rFonts w:ascii="Symbol" w:eastAsia="宋体" w:hAnsi="Symbol" w:cs="Times New Roman"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1F54090D"/>
    <w:multiLevelType w:val="hybridMultilevel"/>
    <w:tmpl w:val="D4FA0B2C"/>
    <w:lvl w:ilvl="0" w:tplc="9F18C27A">
      <w:start w:val="1"/>
      <w:numFmt w:val="decimal"/>
      <w:pStyle w:val="41"/>
      <w:lvlText w:val="%1)"/>
      <w:lvlJc w:val="left"/>
      <w:pPr>
        <w:tabs>
          <w:tab w:val="num" w:pos="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F9B2875"/>
    <w:multiLevelType w:val="hybridMultilevel"/>
    <w:tmpl w:val="A9B4CD48"/>
    <w:lvl w:ilvl="0" w:tplc="8F262C82">
      <w:start w:val="2001"/>
      <w:numFmt w:val="bullet"/>
      <w:lvlText w:val=""/>
      <w:lvlJc w:val="left"/>
      <w:pPr>
        <w:tabs>
          <w:tab w:val="num" w:pos="1210"/>
        </w:tabs>
        <w:ind w:left="1210" w:hanging="360"/>
      </w:pPr>
      <w:rPr>
        <w:rFonts w:ascii="Symbol" w:eastAsia="宋体" w:hAnsi="Symbol" w:cs="Times New Roman" w:hint="default"/>
        <w:sz w:val="21"/>
      </w:rPr>
    </w:lvl>
    <w:lvl w:ilvl="1" w:tplc="EB92D86E">
      <w:start w:val="2001"/>
      <w:numFmt w:val="bullet"/>
      <w:pStyle w:val="a5"/>
      <w:lvlText w:val=""/>
      <w:lvlJc w:val="left"/>
      <w:pPr>
        <w:tabs>
          <w:tab w:val="num" w:pos="780"/>
        </w:tabs>
        <w:ind w:left="780" w:hanging="360"/>
      </w:pPr>
      <w:rPr>
        <w:rFonts w:ascii="Symbol" w:eastAsia="宋体" w:hAnsi="Symbol" w:cs="Times New Roman" w:hint="default"/>
        <w:sz w:val="21"/>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1CA7AEF"/>
    <w:multiLevelType w:val="hybridMultilevel"/>
    <w:tmpl w:val="04AEFEAE"/>
    <w:lvl w:ilvl="0" w:tplc="D180AC3A">
      <w:start w:val="1"/>
      <w:numFmt w:val="bullet"/>
      <w:pStyle w:val="0734"/>
      <w:lvlText w:val=""/>
      <w:lvlJc w:val="left"/>
      <w:pPr>
        <w:tabs>
          <w:tab w:val="num" w:pos="397"/>
        </w:tabs>
        <w:ind w:left="0" w:firstLine="0"/>
      </w:pPr>
      <w:rPr>
        <w:rFonts w:ascii="Wingdings" w:hAnsi="Wingdings" w:hint="default"/>
        <w:b w:val="0"/>
        <w:i w:val="0"/>
        <w:strike w:val="0"/>
        <w:dstrike w:val="0"/>
        <w:outline w:val="0"/>
        <w:shadow w:val="0"/>
        <w:emboss w:val="0"/>
        <w:imprint w:val="0"/>
        <w:sz w:val="24"/>
        <w:szCs w:val="24"/>
        <w:u w:val="none"/>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6DA32DB"/>
    <w:multiLevelType w:val="singleLevel"/>
    <w:tmpl w:val="6D7C915E"/>
    <w:lvl w:ilvl="0">
      <w:start w:val="1"/>
      <w:numFmt w:val="bullet"/>
      <w:pStyle w:val="02021111"/>
      <w:lvlText w:val=""/>
      <w:lvlJc w:val="left"/>
      <w:pPr>
        <w:tabs>
          <w:tab w:val="num" w:pos="425"/>
        </w:tabs>
        <w:ind w:left="425" w:hanging="425"/>
      </w:pPr>
      <w:rPr>
        <w:rFonts w:ascii="Wingdings" w:hAnsi="Wingdings" w:hint="default"/>
      </w:rPr>
    </w:lvl>
  </w:abstractNum>
  <w:abstractNum w:abstractNumId="17" w15:restartNumberingAfterBreak="0">
    <w:nsid w:val="2AD729A3"/>
    <w:multiLevelType w:val="hybridMultilevel"/>
    <w:tmpl w:val="3E20AC78"/>
    <w:lvl w:ilvl="0" w:tplc="FFFFFFFF">
      <w:start w:val="1"/>
      <w:numFmt w:val="bullet"/>
      <w:pStyle w:val="020211112"/>
      <w:lvlText w:val=""/>
      <w:lvlJc w:val="left"/>
      <w:pPr>
        <w:tabs>
          <w:tab w:val="num" w:pos="57"/>
        </w:tabs>
        <w:ind w:left="0" w:firstLine="0"/>
      </w:pPr>
      <w:rPr>
        <w:rFonts w:ascii="Wingdings" w:hAnsi="Wingdings" w:hint="default"/>
        <w:sz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C3C31BE"/>
    <w:multiLevelType w:val="hybridMultilevel"/>
    <w:tmpl w:val="E5C68606"/>
    <w:lvl w:ilvl="0" w:tplc="96106EC0">
      <w:start w:val="1"/>
      <w:numFmt w:val="bullet"/>
      <w:pStyle w:val="020211111"/>
      <w:lvlText w:val=""/>
      <w:lvlJc w:val="left"/>
      <w:pPr>
        <w:tabs>
          <w:tab w:val="num" w:pos="0"/>
        </w:tabs>
        <w:ind w:left="0" w:firstLine="0"/>
      </w:pPr>
      <w:rPr>
        <w:rFonts w:ascii="Wingdings" w:hAnsi="Wingdings" w:hint="default"/>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24B1895"/>
    <w:multiLevelType w:val="singleLevel"/>
    <w:tmpl w:val="41769650"/>
    <w:lvl w:ilvl="0">
      <w:start w:val="1"/>
      <w:numFmt w:val="bullet"/>
      <w:pStyle w:val="30"/>
      <w:lvlText w:val=""/>
      <w:lvlJc w:val="left"/>
      <w:pPr>
        <w:tabs>
          <w:tab w:val="num" w:pos="360"/>
        </w:tabs>
        <w:ind w:left="340" w:firstLine="80"/>
      </w:pPr>
      <w:rPr>
        <w:rFonts w:ascii="Wingdings" w:hAnsi="Wingdings" w:hint="default"/>
      </w:rPr>
    </w:lvl>
  </w:abstractNum>
  <w:abstractNum w:abstractNumId="20" w15:restartNumberingAfterBreak="0">
    <w:nsid w:val="3B113BD7"/>
    <w:multiLevelType w:val="singleLevel"/>
    <w:tmpl w:val="2514C398"/>
    <w:lvl w:ilvl="0">
      <w:start w:val="1"/>
      <w:numFmt w:val="bullet"/>
      <w:pStyle w:val="0202156"/>
      <w:lvlText w:val=""/>
      <w:lvlJc w:val="left"/>
      <w:pPr>
        <w:tabs>
          <w:tab w:val="num" w:pos="350"/>
        </w:tabs>
        <w:ind w:left="350" w:firstLine="0"/>
      </w:pPr>
      <w:rPr>
        <w:rFonts w:ascii="Wingdings" w:hAnsi="Wingdings" w:hint="default"/>
      </w:rPr>
    </w:lvl>
  </w:abstractNum>
  <w:abstractNum w:abstractNumId="21" w15:restartNumberingAfterBreak="0">
    <w:nsid w:val="3C123117"/>
    <w:multiLevelType w:val="hybridMultilevel"/>
    <w:tmpl w:val="03B475B4"/>
    <w:lvl w:ilvl="0" w:tplc="FFFFFFFF">
      <w:start w:val="1"/>
      <w:numFmt w:val="bullet"/>
      <w:pStyle w:val="2734051"/>
      <w:lvlText w:val=""/>
      <w:lvlJc w:val="left"/>
      <w:pPr>
        <w:tabs>
          <w:tab w:val="num" w:pos="0"/>
        </w:tabs>
        <w:ind w:left="210" w:hanging="210"/>
      </w:pPr>
      <w:rPr>
        <w:rFonts w:ascii="Wingdings" w:hAnsi="Wingdings" w:hint="default"/>
        <w:b w:val="0"/>
        <w:i w:val="0"/>
        <w:strike w:val="0"/>
        <w:dstrike w:val="0"/>
        <w:outline w:val="0"/>
        <w:shadow w:val="0"/>
        <w:emboss w:val="0"/>
        <w:imprint w:val="0"/>
        <w:u w:val="none"/>
        <w:vertAlign w:val="baseli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1B04EDC"/>
    <w:multiLevelType w:val="singleLevel"/>
    <w:tmpl w:val="BF165608"/>
    <w:lvl w:ilvl="0">
      <w:start w:val="1"/>
      <w:numFmt w:val="bullet"/>
      <w:pStyle w:val="10"/>
      <w:lvlText w:val=""/>
      <w:lvlJc w:val="left"/>
      <w:pPr>
        <w:tabs>
          <w:tab w:val="num" w:pos="198"/>
        </w:tabs>
        <w:ind w:left="0" w:firstLine="0"/>
      </w:pPr>
      <w:rPr>
        <w:rFonts w:ascii="Wingdings" w:hAnsi="Wingdings" w:hint="default"/>
        <w:b w:val="0"/>
        <w:i w:val="0"/>
        <w:strike w:val="0"/>
        <w:dstrike w:val="0"/>
        <w:outline w:val="0"/>
        <w:shadow w:val="0"/>
        <w:emboss w:val="0"/>
        <w:imprint w:val="0"/>
        <w:sz w:val="21"/>
        <w:szCs w:val="21"/>
        <w:u w:val="none"/>
        <w:vertAlign w:val="baseline"/>
      </w:rPr>
    </w:lvl>
  </w:abstractNum>
  <w:abstractNum w:abstractNumId="23" w15:restartNumberingAfterBreak="0">
    <w:nsid w:val="42003685"/>
    <w:multiLevelType w:val="singleLevel"/>
    <w:tmpl w:val="0E16BA48"/>
    <w:lvl w:ilvl="0">
      <w:start w:val="1"/>
      <w:numFmt w:val="bullet"/>
      <w:pStyle w:val="1751"/>
      <w:lvlText w:val=""/>
      <w:lvlJc w:val="left"/>
      <w:pPr>
        <w:tabs>
          <w:tab w:val="num" w:pos="1021"/>
        </w:tabs>
        <w:ind w:left="1021" w:hanging="454"/>
      </w:pPr>
      <w:rPr>
        <w:rFonts w:ascii="Wingdings" w:hAnsi="Wingdings" w:hint="default"/>
      </w:rPr>
    </w:lvl>
  </w:abstractNum>
  <w:abstractNum w:abstractNumId="24" w15:restartNumberingAfterBreak="0">
    <w:nsid w:val="42632514"/>
    <w:multiLevelType w:val="hybridMultilevel"/>
    <w:tmpl w:val="35544576"/>
    <w:lvl w:ilvl="0" w:tplc="FFFFFFFF">
      <w:start w:val="1"/>
      <w:numFmt w:val="bullet"/>
      <w:pStyle w:val="02021"/>
      <w:lvlText w:val=""/>
      <w:lvlJc w:val="left"/>
      <w:pPr>
        <w:tabs>
          <w:tab w:val="num" w:pos="710"/>
        </w:tabs>
        <w:ind w:left="824" w:hanging="204"/>
      </w:pPr>
      <w:rPr>
        <w:rFonts w:ascii="Wingdings" w:hAnsi="Wingdings" w:hint="default"/>
        <w:b w:val="0"/>
        <w:i w:val="0"/>
        <w:strike w:val="0"/>
        <w:dstrike w:val="0"/>
        <w:outline w:val="0"/>
        <w:shadow w:val="0"/>
        <w:emboss w:val="0"/>
        <w:imprint w:val="0"/>
        <w:u w:val="none"/>
        <w:vertAlign w:val="baseli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2BC5B84"/>
    <w:multiLevelType w:val="singleLevel"/>
    <w:tmpl w:val="349CCBD8"/>
    <w:lvl w:ilvl="0">
      <w:start w:val="1"/>
      <w:numFmt w:val="bullet"/>
      <w:pStyle w:val="a6"/>
      <w:lvlText w:val=""/>
      <w:lvlJc w:val="left"/>
      <w:pPr>
        <w:tabs>
          <w:tab w:val="num" w:pos="780"/>
        </w:tabs>
        <w:ind w:left="760" w:hanging="340"/>
      </w:pPr>
      <w:rPr>
        <w:rFonts w:ascii="Wingdings" w:hAnsi="Wingdings" w:hint="default"/>
        <w:b w:val="0"/>
        <w:i w:val="0"/>
        <w:sz w:val="21"/>
        <w:szCs w:val="21"/>
      </w:rPr>
    </w:lvl>
  </w:abstractNum>
  <w:abstractNum w:abstractNumId="26" w15:restartNumberingAfterBreak="0">
    <w:nsid w:val="49434FEA"/>
    <w:multiLevelType w:val="hybridMultilevel"/>
    <w:tmpl w:val="A6D6DE7A"/>
    <w:lvl w:ilvl="0" w:tplc="9C5C0E6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15:restartNumberingAfterBreak="0">
    <w:nsid w:val="4A415175"/>
    <w:multiLevelType w:val="hybridMultilevel"/>
    <w:tmpl w:val="8D6A94DC"/>
    <w:lvl w:ilvl="0" w:tplc="FFFFFFFF">
      <w:start w:val="1"/>
      <w:numFmt w:val="bullet"/>
      <w:pStyle w:val="02021560"/>
      <w:lvlText w:val=""/>
      <w:lvlJc w:val="left"/>
      <w:pPr>
        <w:tabs>
          <w:tab w:val="num" w:pos="398"/>
        </w:tabs>
        <w:ind w:left="200" w:firstLine="0"/>
      </w:pPr>
      <w:rPr>
        <w:rFonts w:ascii="Wingdings" w:hAnsi="Wingdings" w:hint="default"/>
        <w:b w:val="0"/>
        <w:i w:val="0"/>
        <w:strike w:val="0"/>
        <w:dstrike w:val="0"/>
        <w:outline w:val="0"/>
        <w:shadow w:val="0"/>
        <w:emboss w:val="0"/>
        <w:imprint w:val="0"/>
        <w:sz w:val="21"/>
        <w:szCs w:val="21"/>
        <w:u w:val="none"/>
        <w:vertAlign w:val="baseli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CAA6096"/>
    <w:multiLevelType w:val="hybridMultilevel"/>
    <w:tmpl w:val="48E62A54"/>
    <w:lvl w:ilvl="0" w:tplc="02720D24">
      <w:start w:val="1"/>
      <w:numFmt w:val="bullet"/>
      <w:pStyle w:val="273405"/>
      <w:lvlText w:val=""/>
      <w:lvlJc w:val="left"/>
      <w:pPr>
        <w:tabs>
          <w:tab w:val="num" w:pos="397"/>
        </w:tabs>
        <w:ind w:left="0" w:firstLine="0"/>
      </w:pPr>
      <w:rPr>
        <w:rFonts w:ascii="Wingdings" w:hAnsi="Wingdings" w:hint="default"/>
        <w:b w:val="0"/>
        <w:i w:val="0"/>
        <w:strike w:val="0"/>
        <w:dstrike w:val="0"/>
        <w:outline w:val="0"/>
        <w:shadow w:val="0"/>
        <w:emboss w:val="0"/>
        <w:imprint w:val="0"/>
        <w:sz w:val="24"/>
        <w:szCs w:val="24"/>
        <w:u w:val="none"/>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CDE31CA"/>
    <w:multiLevelType w:val="hybridMultilevel"/>
    <w:tmpl w:val="C0561A68"/>
    <w:lvl w:ilvl="0" w:tplc="87F693C0">
      <w:start w:val="1"/>
      <w:numFmt w:val="bullet"/>
      <w:pStyle w:val="a7"/>
      <w:lvlText w:val=""/>
      <w:lvlJc w:val="left"/>
      <w:pPr>
        <w:tabs>
          <w:tab w:val="num" w:pos="1185"/>
        </w:tabs>
        <w:ind w:left="712" w:firstLine="113"/>
      </w:pPr>
      <w:rPr>
        <w:rFonts w:ascii="Wingdings" w:hAnsi="Wingdings" w:hint="default"/>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5753F26"/>
    <w:multiLevelType w:val="hybridMultilevel"/>
    <w:tmpl w:val="A1C8FDFA"/>
    <w:lvl w:ilvl="0" w:tplc="811C82AC">
      <w:start w:val="1"/>
      <w:numFmt w:val="bullet"/>
      <w:pStyle w:val="05"/>
      <w:lvlText w:val=""/>
      <w:lvlJc w:val="left"/>
      <w:pPr>
        <w:tabs>
          <w:tab w:val="num" w:pos="1350"/>
        </w:tabs>
        <w:ind w:left="1464" w:hanging="204"/>
      </w:pPr>
      <w:rPr>
        <w:rFonts w:ascii="Wingdings" w:hAnsi="Wingdings" w:hint="default"/>
        <w:b w:val="0"/>
        <w:i w:val="0"/>
        <w:strike w:val="0"/>
        <w:dstrike w:val="0"/>
        <w:outline w:val="0"/>
        <w:shadow w:val="0"/>
        <w:emboss w:val="0"/>
        <w:imprint w:val="0"/>
        <w:u w:val="none"/>
        <w:vertAlign w:val="baseline"/>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1" w15:restartNumberingAfterBreak="0">
    <w:nsid w:val="55FA2BA5"/>
    <w:multiLevelType w:val="hybridMultilevel"/>
    <w:tmpl w:val="349C9952"/>
    <w:lvl w:ilvl="0" w:tplc="1DD01DF6">
      <w:start w:val="1"/>
      <w:numFmt w:val="bullet"/>
      <w:pStyle w:val="a8"/>
      <w:lvlText w:val=""/>
      <w:lvlJc w:val="left"/>
      <w:pPr>
        <w:tabs>
          <w:tab w:val="num" w:pos="420"/>
        </w:tabs>
        <w:ind w:left="420" w:hanging="420"/>
      </w:pPr>
      <w:rPr>
        <w:rFonts w:ascii="Wingdings" w:hAnsi="Wingdings" w:hint="default"/>
        <w:b w:val="0"/>
        <w:i w:val="0"/>
        <w:strike w:val="0"/>
        <w:dstrike w:val="0"/>
        <w:outline w:val="0"/>
        <w:shadow w:val="0"/>
        <w:emboss w:val="0"/>
        <w:imprint w:val="0"/>
        <w:sz w:val="24"/>
        <w:szCs w:val="24"/>
        <w:u w:val="none"/>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A886947"/>
    <w:multiLevelType w:val="hybridMultilevel"/>
    <w:tmpl w:val="32DC9E2C"/>
    <w:lvl w:ilvl="0" w:tplc="CE0654F4">
      <w:start w:val="1"/>
      <w:numFmt w:val="bullet"/>
      <w:pStyle w:val="0202"/>
      <w:lvlText w:val=""/>
      <w:lvlJc w:val="left"/>
      <w:pPr>
        <w:tabs>
          <w:tab w:val="num" w:pos="710"/>
        </w:tabs>
        <w:ind w:left="824" w:hanging="204"/>
      </w:pPr>
      <w:rPr>
        <w:rFonts w:ascii="Wingdings" w:hAnsi="Wingdings" w:hint="default"/>
        <w:b w:val="0"/>
        <w:i w:val="0"/>
        <w:strike w:val="0"/>
        <w:dstrike w:val="0"/>
        <w:outline w:val="0"/>
        <w:shadow w:val="0"/>
        <w:emboss w:val="0"/>
        <w:imprint w:val="0"/>
        <w:u w:val="none"/>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E6B0661"/>
    <w:multiLevelType w:val="singleLevel"/>
    <w:tmpl w:val="D556D5FA"/>
    <w:lvl w:ilvl="0">
      <w:start w:val="1"/>
      <w:numFmt w:val="bullet"/>
      <w:pStyle w:val="a9"/>
      <w:lvlText w:val=""/>
      <w:lvlJc w:val="left"/>
      <w:pPr>
        <w:tabs>
          <w:tab w:val="num" w:pos="0"/>
        </w:tabs>
        <w:ind w:left="0" w:firstLine="420"/>
      </w:pPr>
      <w:rPr>
        <w:rFonts w:ascii="Wingdings" w:hAnsi="Wingdings" w:hint="default"/>
        <w:sz w:val="21"/>
      </w:rPr>
    </w:lvl>
  </w:abstractNum>
  <w:abstractNum w:abstractNumId="34" w15:restartNumberingAfterBreak="0">
    <w:nsid w:val="62F0919E"/>
    <w:multiLevelType w:val="singleLevel"/>
    <w:tmpl w:val="62F0919E"/>
    <w:lvl w:ilvl="0">
      <w:start w:val="1"/>
      <w:numFmt w:val="decimal"/>
      <w:pStyle w:val="175"/>
      <w:suff w:val="nothing"/>
      <w:lvlText w:val="（%1）"/>
      <w:lvlJc w:val="left"/>
    </w:lvl>
  </w:abstractNum>
  <w:abstractNum w:abstractNumId="35" w15:restartNumberingAfterBreak="0">
    <w:nsid w:val="62F09492"/>
    <w:multiLevelType w:val="singleLevel"/>
    <w:tmpl w:val="62F09492"/>
    <w:lvl w:ilvl="0">
      <w:start w:val="1"/>
      <w:numFmt w:val="decimal"/>
      <w:pStyle w:val="4"/>
      <w:suff w:val="space"/>
      <w:lvlText w:val="%1."/>
      <w:lvlJc w:val="left"/>
    </w:lvl>
  </w:abstractNum>
  <w:abstractNum w:abstractNumId="36" w15:restartNumberingAfterBreak="0">
    <w:nsid w:val="656651E0"/>
    <w:multiLevelType w:val="hybridMultilevel"/>
    <w:tmpl w:val="FFD67B18"/>
    <w:lvl w:ilvl="0" w:tplc="22D24C34">
      <w:start w:val="1"/>
      <w:numFmt w:val="bullet"/>
      <w:pStyle w:val="aa"/>
      <w:lvlText w:val=""/>
      <w:lvlJc w:val="left"/>
      <w:pPr>
        <w:tabs>
          <w:tab w:val="num" w:pos="420"/>
        </w:tabs>
        <w:ind w:left="420" w:hanging="420"/>
      </w:pPr>
      <w:rPr>
        <w:rFonts w:ascii="Wingdings" w:hAnsi="Wingdings" w:hint="default"/>
        <w:b w:val="0"/>
        <w:i w:val="0"/>
        <w:strike w:val="0"/>
        <w:dstrike w:val="0"/>
        <w:outline w:val="0"/>
        <w:shadow w:val="0"/>
        <w:emboss w:val="0"/>
        <w:imprint w:val="0"/>
        <w:sz w:val="24"/>
        <w:szCs w:val="24"/>
        <w:u w:val="none"/>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EBF5583"/>
    <w:multiLevelType w:val="hybridMultilevel"/>
    <w:tmpl w:val="E1123578"/>
    <w:lvl w:ilvl="0" w:tplc="5754C1D0">
      <w:start w:val="1"/>
      <w:numFmt w:val="bullet"/>
      <w:pStyle w:val="ab"/>
      <w:lvlText w:val=""/>
      <w:lvlJc w:val="left"/>
      <w:pPr>
        <w:tabs>
          <w:tab w:val="num" w:pos="205"/>
        </w:tabs>
        <w:ind w:left="200" w:firstLine="0"/>
      </w:pPr>
      <w:rPr>
        <w:rFonts w:ascii="Wingdings" w:hAnsi="Wingdings" w:hint="default"/>
        <w:sz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764C14FC"/>
    <w:multiLevelType w:val="hybridMultilevel"/>
    <w:tmpl w:val="970C3E0C"/>
    <w:lvl w:ilvl="0" w:tplc="83B2BCB4">
      <w:start w:val="1"/>
      <w:numFmt w:val="bullet"/>
      <w:lvlText w:val=""/>
      <w:lvlJc w:val="left"/>
      <w:pPr>
        <w:tabs>
          <w:tab w:val="num" w:pos="820"/>
        </w:tabs>
        <w:ind w:left="820" w:hanging="420"/>
      </w:pPr>
      <w:rPr>
        <w:rFonts w:ascii="Wingdings" w:hAnsi="Wingdings" w:hint="default"/>
      </w:rPr>
    </w:lvl>
    <w:lvl w:ilvl="1" w:tplc="FFFFFFFF" w:tentative="1">
      <w:start w:val="1"/>
      <w:numFmt w:val="bullet"/>
      <w:pStyle w:val="ac"/>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16cid:durableId="81221611">
    <w:abstractNumId w:val="34"/>
  </w:num>
  <w:num w:numId="2" w16cid:durableId="2076778255">
    <w:abstractNumId w:val="35"/>
  </w:num>
  <w:num w:numId="3" w16cid:durableId="859854224">
    <w:abstractNumId w:val="22"/>
  </w:num>
  <w:num w:numId="4" w16cid:durableId="1120027059">
    <w:abstractNumId w:val="16"/>
  </w:num>
  <w:num w:numId="5" w16cid:durableId="1263294759">
    <w:abstractNumId w:val="30"/>
  </w:num>
  <w:num w:numId="6" w16cid:durableId="1542013546">
    <w:abstractNumId w:val="37"/>
  </w:num>
  <w:num w:numId="7" w16cid:durableId="296492919">
    <w:abstractNumId w:val="25"/>
  </w:num>
  <w:num w:numId="8" w16cid:durableId="821118832">
    <w:abstractNumId w:val="33"/>
  </w:num>
  <w:num w:numId="9" w16cid:durableId="130565246">
    <w:abstractNumId w:val="24"/>
  </w:num>
  <w:num w:numId="10" w16cid:durableId="1454906434">
    <w:abstractNumId w:val="23"/>
  </w:num>
  <w:num w:numId="11" w16cid:durableId="168984212">
    <w:abstractNumId w:val="19"/>
  </w:num>
  <w:num w:numId="12" w16cid:durableId="1129325136">
    <w:abstractNumId w:val="29"/>
  </w:num>
  <w:num w:numId="13" w16cid:durableId="795563413">
    <w:abstractNumId w:val="32"/>
  </w:num>
  <w:num w:numId="14" w16cid:durableId="690497700">
    <w:abstractNumId w:val="21"/>
  </w:num>
  <w:num w:numId="15" w16cid:durableId="1295677473">
    <w:abstractNumId w:val="15"/>
  </w:num>
  <w:num w:numId="16" w16cid:durableId="1928537794">
    <w:abstractNumId w:val="11"/>
  </w:num>
  <w:num w:numId="17" w16cid:durableId="1345089948">
    <w:abstractNumId w:val="10"/>
  </w:num>
  <w:num w:numId="18" w16cid:durableId="1875994079">
    <w:abstractNumId w:val="27"/>
  </w:num>
  <w:num w:numId="19" w16cid:durableId="1849100917">
    <w:abstractNumId w:val="20"/>
  </w:num>
  <w:num w:numId="20" w16cid:durableId="399718878">
    <w:abstractNumId w:val="28"/>
  </w:num>
  <w:num w:numId="21" w16cid:durableId="248196826">
    <w:abstractNumId w:val="18"/>
  </w:num>
  <w:num w:numId="22" w16cid:durableId="2083867737">
    <w:abstractNumId w:val="17"/>
  </w:num>
  <w:num w:numId="23" w16cid:durableId="101462231">
    <w:abstractNumId w:val="36"/>
  </w:num>
  <w:num w:numId="24" w16cid:durableId="1760520354">
    <w:abstractNumId w:val="31"/>
  </w:num>
  <w:num w:numId="25" w16cid:durableId="292366162">
    <w:abstractNumId w:val="5"/>
  </w:num>
  <w:num w:numId="26" w16cid:durableId="2113819678">
    <w:abstractNumId w:val="38"/>
  </w:num>
  <w:num w:numId="27" w16cid:durableId="296182965">
    <w:abstractNumId w:val="3"/>
  </w:num>
  <w:num w:numId="28" w16cid:durableId="1449549331">
    <w:abstractNumId w:val="14"/>
  </w:num>
  <w:num w:numId="29" w16cid:durableId="670334380">
    <w:abstractNumId w:val="9"/>
  </w:num>
  <w:num w:numId="30" w16cid:durableId="1237547171">
    <w:abstractNumId w:val="4"/>
  </w:num>
  <w:num w:numId="31" w16cid:durableId="1535189659">
    <w:abstractNumId w:val="7"/>
  </w:num>
  <w:num w:numId="32" w16cid:durableId="2107263241">
    <w:abstractNumId w:val="2"/>
  </w:num>
  <w:num w:numId="33" w16cid:durableId="2142066381">
    <w:abstractNumId w:val="12"/>
  </w:num>
  <w:num w:numId="34" w16cid:durableId="944536111">
    <w:abstractNumId w:val="6"/>
  </w:num>
  <w:num w:numId="35" w16cid:durableId="720708801">
    <w:abstractNumId w:val="1"/>
  </w:num>
  <w:num w:numId="36" w16cid:durableId="956836545">
    <w:abstractNumId w:val="13"/>
  </w:num>
  <w:num w:numId="37" w16cid:durableId="1836072862">
    <w:abstractNumId w:val="8"/>
  </w:num>
  <w:num w:numId="38" w16cid:durableId="1032874945">
    <w:abstractNumId w:val="0"/>
  </w:num>
  <w:num w:numId="39" w16cid:durableId="1238784276">
    <w:abstractNumId w:val="26"/>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yanchun">
    <w15:presenceInfo w15:providerId="None" w15:userId="sunyanchun"/>
  </w15:person>
  <w15:person w15:author="景 翔">
    <w15:presenceInfo w15:providerId="Windows Live" w15:userId="6c1e8f202a875104"/>
  </w15:person>
  <w15:person w15:author="Wu Jiawei">
    <w15:presenceInfo w15:providerId="Windows Live" w15:userId="e5734bb2ed35d7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trackRevisions/>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FB"/>
    <w:rsid w:val="9FDF5D0F"/>
    <w:rsid w:val="ADEFB75E"/>
    <w:rsid w:val="AEFFA963"/>
    <w:rsid w:val="BDFB2BF4"/>
    <w:rsid w:val="BE31B5F7"/>
    <w:rsid w:val="D30DBA76"/>
    <w:rsid w:val="DF5CDE39"/>
    <w:rsid w:val="FE676900"/>
    <w:rsid w:val="FFB66AAA"/>
    <w:rsid w:val="000017AA"/>
    <w:rsid w:val="0000287B"/>
    <w:rsid w:val="00003F7C"/>
    <w:rsid w:val="00005080"/>
    <w:rsid w:val="00006509"/>
    <w:rsid w:val="00007743"/>
    <w:rsid w:val="00007DE3"/>
    <w:rsid w:val="00010145"/>
    <w:rsid w:val="00010369"/>
    <w:rsid w:val="00010659"/>
    <w:rsid w:val="00013181"/>
    <w:rsid w:val="00013DA5"/>
    <w:rsid w:val="00014DBF"/>
    <w:rsid w:val="00017C39"/>
    <w:rsid w:val="00022CB8"/>
    <w:rsid w:val="00023374"/>
    <w:rsid w:val="000252F6"/>
    <w:rsid w:val="00027611"/>
    <w:rsid w:val="00027833"/>
    <w:rsid w:val="00031B66"/>
    <w:rsid w:val="0003353D"/>
    <w:rsid w:val="00034845"/>
    <w:rsid w:val="00034C54"/>
    <w:rsid w:val="00035283"/>
    <w:rsid w:val="00035C2C"/>
    <w:rsid w:val="00037BAD"/>
    <w:rsid w:val="000403E8"/>
    <w:rsid w:val="00040808"/>
    <w:rsid w:val="00040BC2"/>
    <w:rsid w:val="00041B85"/>
    <w:rsid w:val="0004237A"/>
    <w:rsid w:val="000440CB"/>
    <w:rsid w:val="0004511C"/>
    <w:rsid w:val="00045301"/>
    <w:rsid w:val="00045B40"/>
    <w:rsid w:val="00050D5C"/>
    <w:rsid w:val="000513A1"/>
    <w:rsid w:val="00051C6A"/>
    <w:rsid w:val="000525FC"/>
    <w:rsid w:val="000543F1"/>
    <w:rsid w:val="00054F3C"/>
    <w:rsid w:val="0005569A"/>
    <w:rsid w:val="00057E00"/>
    <w:rsid w:val="0006008B"/>
    <w:rsid w:val="00063D87"/>
    <w:rsid w:val="00064E8B"/>
    <w:rsid w:val="0006743F"/>
    <w:rsid w:val="00067989"/>
    <w:rsid w:val="00071320"/>
    <w:rsid w:val="00072F4D"/>
    <w:rsid w:val="00074695"/>
    <w:rsid w:val="000811B0"/>
    <w:rsid w:val="000843D0"/>
    <w:rsid w:val="00087269"/>
    <w:rsid w:val="000909E2"/>
    <w:rsid w:val="00091DBB"/>
    <w:rsid w:val="00093E38"/>
    <w:rsid w:val="00094439"/>
    <w:rsid w:val="000A00F5"/>
    <w:rsid w:val="000A0456"/>
    <w:rsid w:val="000A0678"/>
    <w:rsid w:val="000A1719"/>
    <w:rsid w:val="000A5017"/>
    <w:rsid w:val="000A5C2D"/>
    <w:rsid w:val="000A750C"/>
    <w:rsid w:val="000A779F"/>
    <w:rsid w:val="000B08B1"/>
    <w:rsid w:val="000B1AA6"/>
    <w:rsid w:val="000B1F84"/>
    <w:rsid w:val="000B24EE"/>
    <w:rsid w:val="000B259F"/>
    <w:rsid w:val="000B72C1"/>
    <w:rsid w:val="000B7E82"/>
    <w:rsid w:val="000C05B6"/>
    <w:rsid w:val="000C1AB8"/>
    <w:rsid w:val="000C39FC"/>
    <w:rsid w:val="000C3CCE"/>
    <w:rsid w:val="000D1B3C"/>
    <w:rsid w:val="000D3C00"/>
    <w:rsid w:val="000D43A7"/>
    <w:rsid w:val="000D4409"/>
    <w:rsid w:val="000D539C"/>
    <w:rsid w:val="000D559F"/>
    <w:rsid w:val="000D5EF3"/>
    <w:rsid w:val="000D66F7"/>
    <w:rsid w:val="000E00F7"/>
    <w:rsid w:val="000E05E0"/>
    <w:rsid w:val="000E22DB"/>
    <w:rsid w:val="000E3F6C"/>
    <w:rsid w:val="000E5B44"/>
    <w:rsid w:val="000E742A"/>
    <w:rsid w:val="000E7A99"/>
    <w:rsid w:val="000E7CC9"/>
    <w:rsid w:val="000F1FF1"/>
    <w:rsid w:val="000F6050"/>
    <w:rsid w:val="000F6294"/>
    <w:rsid w:val="000F7FC9"/>
    <w:rsid w:val="001001C8"/>
    <w:rsid w:val="001015CB"/>
    <w:rsid w:val="0010293F"/>
    <w:rsid w:val="001030D6"/>
    <w:rsid w:val="00107368"/>
    <w:rsid w:val="00113900"/>
    <w:rsid w:val="00114F37"/>
    <w:rsid w:val="00115961"/>
    <w:rsid w:val="00115C31"/>
    <w:rsid w:val="00116EDF"/>
    <w:rsid w:val="001170E3"/>
    <w:rsid w:val="00120404"/>
    <w:rsid w:val="001209DB"/>
    <w:rsid w:val="00120A5F"/>
    <w:rsid w:val="001247B9"/>
    <w:rsid w:val="00132667"/>
    <w:rsid w:val="00133B86"/>
    <w:rsid w:val="001374B1"/>
    <w:rsid w:val="00137595"/>
    <w:rsid w:val="001376ED"/>
    <w:rsid w:val="0014063F"/>
    <w:rsid w:val="00141A27"/>
    <w:rsid w:val="00141B3D"/>
    <w:rsid w:val="0014321D"/>
    <w:rsid w:val="00143C79"/>
    <w:rsid w:val="00150B3E"/>
    <w:rsid w:val="00152869"/>
    <w:rsid w:val="00152AF3"/>
    <w:rsid w:val="0015338E"/>
    <w:rsid w:val="001535BF"/>
    <w:rsid w:val="00153976"/>
    <w:rsid w:val="0015543A"/>
    <w:rsid w:val="00156DB8"/>
    <w:rsid w:val="00162404"/>
    <w:rsid w:val="00162D96"/>
    <w:rsid w:val="00163190"/>
    <w:rsid w:val="00164BDC"/>
    <w:rsid w:val="00164F75"/>
    <w:rsid w:val="00165970"/>
    <w:rsid w:val="00165D94"/>
    <w:rsid w:val="001661D0"/>
    <w:rsid w:val="00166D72"/>
    <w:rsid w:val="00167470"/>
    <w:rsid w:val="001725EA"/>
    <w:rsid w:val="00173215"/>
    <w:rsid w:val="00173F91"/>
    <w:rsid w:val="00173FBB"/>
    <w:rsid w:val="00174838"/>
    <w:rsid w:val="001772D6"/>
    <w:rsid w:val="0017739F"/>
    <w:rsid w:val="001818F6"/>
    <w:rsid w:val="0018293C"/>
    <w:rsid w:val="0018414A"/>
    <w:rsid w:val="00186C54"/>
    <w:rsid w:val="001875AF"/>
    <w:rsid w:val="001903D5"/>
    <w:rsid w:val="00191E7D"/>
    <w:rsid w:val="00194A87"/>
    <w:rsid w:val="00194ECA"/>
    <w:rsid w:val="0019524B"/>
    <w:rsid w:val="00195AFA"/>
    <w:rsid w:val="00195CFF"/>
    <w:rsid w:val="00196F65"/>
    <w:rsid w:val="00196F79"/>
    <w:rsid w:val="001A24CA"/>
    <w:rsid w:val="001A2DEE"/>
    <w:rsid w:val="001A5F6D"/>
    <w:rsid w:val="001B0121"/>
    <w:rsid w:val="001B0232"/>
    <w:rsid w:val="001B18DC"/>
    <w:rsid w:val="001B1A81"/>
    <w:rsid w:val="001B1ED5"/>
    <w:rsid w:val="001B2446"/>
    <w:rsid w:val="001B3109"/>
    <w:rsid w:val="001C2D95"/>
    <w:rsid w:val="001C503D"/>
    <w:rsid w:val="001C6D06"/>
    <w:rsid w:val="001D012F"/>
    <w:rsid w:val="001D0682"/>
    <w:rsid w:val="001D0E15"/>
    <w:rsid w:val="001D282B"/>
    <w:rsid w:val="001D54B8"/>
    <w:rsid w:val="001D7BB4"/>
    <w:rsid w:val="001D7F07"/>
    <w:rsid w:val="001E04D8"/>
    <w:rsid w:val="001E088A"/>
    <w:rsid w:val="001E603A"/>
    <w:rsid w:val="001F1994"/>
    <w:rsid w:val="001F2899"/>
    <w:rsid w:val="001F2D28"/>
    <w:rsid w:val="001F7299"/>
    <w:rsid w:val="0020209E"/>
    <w:rsid w:val="00202593"/>
    <w:rsid w:val="00203D55"/>
    <w:rsid w:val="00203E34"/>
    <w:rsid w:val="00210D45"/>
    <w:rsid w:val="002115F7"/>
    <w:rsid w:val="002126CB"/>
    <w:rsid w:val="002129C6"/>
    <w:rsid w:val="00212E13"/>
    <w:rsid w:val="00214A37"/>
    <w:rsid w:val="00215B1D"/>
    <w:rsid w:val="002170DB"/>
    <w:rsid w:val="002205C6"/>
    <w:rsid w:val="00220984"/>
    <w:rsid w:val="00221C48"/>
    <w:rsid w:val="00222762"/>
    <w:rsid w:val="00222795"/>
    <w:rsid w:val="00227641"/>
    <w:rsid w:val="00227654"/>
    <w:rsid w:val="0023076E"/>
    <w:rsid w:val="0023164F"/>
    <w:rsid w:val="00231C07"/>
    <w:rsid w:val="002342E5"/>
    <w:rsid w:val="00234413"/>
    <w:rsid w:val="002348E5"/>
    <w:rsid w:val="00234A0A"/>
    <w:rsid w:val="00234BF9"/>
    <w:rsid w:val="002367D3"/>
    <w:rsid w:val="00236A25"/>
    <w:rsid w:val="00236F80"/>
    <w:rsid w:val="002410FA"/>
    <w:rsid w:val="00242135"/>
    <w:rsid w:val="0024349B"/>
    <w:rsid w:val="00243C95"/>
    <w:rsid w:val="00250E01"/>
    <w:rsid w:val="00254970"/>
    <w:rsid w:val="002556F2"/>
    <w:rsid w:val="00257EA1"/>
    <w:rsid w:val="00261B60"/>
    <w:rsid w:val="00263E70"/>
    <w:rsid w:val="00266D8A"/>
    <w:rsid w:val="002672DF"/>
    <w:rsid w:val="00267978"/>
    <w:rsid w:val="00267BCC"/>
    <w:rsid w:val="00271D5E"/>
    <w:rsid w:val="00271DD5"/>
    <w:rsid w:val="00272F4E"/>
    <w:rsid w:val="002740E2"/>
    <w:rsid w:val="00275108"/>
    <w:rsid w:val="002758BA"/>
    <w:rsid w:val="00276706"/>
    <w:rsid w:val="00277F8C"/>
    <w:rsid w:val="00280A39"/>
    <w:rsid w:val="00282789"/>
    <w:rsid w:val="00282B8B"/>
    <w:rsid w:val="00285969"/>
    <w:rsid w:val="00287568"/>
    <w:rsid w:val="002922AD"/>
    <w:rsid w:val="002928E0"/>
    <w:rsid w:val="002929D0"/>
    <w:rsid w:val="00292FAF"/>
    <w:rsid w:val="00294B67"/>
    <w:rsid w:val="00294D74"/>
    <w:rsid w:val="00296C47"/>
    <w:rsid w:val="00297185"/>
    <w:rsid w:val="00297F8E"/>
    <w:rsid w:val="002A0216"/>
    <w:rsid w:val="002A17EC"/>
    <w:rsid w:val="002A2C4F"/>
    <w:rsid w:val="002A31BA"/>
    <w:rsid w:val="002A42DD"/>
    <w:rsid w:val="002A44AA"/>
    <w:rsid w:val="002A506D"/>
    <w:rsid w:val="002A52DD"/>
    <w:rsid w:val="002A7E11"/>
    <w:rsid w:val="002B143D"/>
    <w:rsid w:val="002B2FE9"/>
    <w:rsid w:val="002B4A4E"/>
    <w:rsid w:val="002C1746"/>
    <w:rsid w:val="002C1AFC"/>
    <w:rsid w:val="002C234A"/>
    <w:rsid w:val="002C3101"/>
    <w:rsid w:val="002C3EED"/>
    <w:rsid w:val="002C41D0"/>
    <w:rsid w:val="002C4263"/>
    <w:rsid w:val="002C5C16"/>
    <w:rsid w:val="002D0ED8"/>
    <w:rsid w:val="002D154F"/>
    <w:rsid w:val="002D16D5"/>
    <w:rsid w:val="002D3B47"/>
    <w:rsid w:val="002D4BC7"/>
    <w:rsid w:val="002D556D"/>
    <w:rsid w:val="002D60C8"/>
    <w:rsid w:val="002D70D2"/>
    <w:rsid w:val="002E14F6"/>
    <w:rsid w:val="002E4510"/>
    <w:rsid w:val="002E49B8"/>
    <w:rsid w:val="002E50B9"/>
    <w:rsid w:val="002E6661"/>
    <w:rsid w:val="002E6676"/>
    <w:rsid w:val="002F342B"/>
    <w:rsid w:val="002F4980"/>
    <w:rsid w:val="002F4BA4"/>
    <w:rsid w:val="00302BA6"/>
    <w:rsid w:val="003039C6"/>
    <w:rsid w:val="0030659B"/>
    <w:rsid w:val="003065BB"/>
    <w:rsid w:val="00312319"/>
    <w:rsid w:val="00312B0B"/>
    <w:rsid w:val="00312B9B"/>
    <w:rsid w:val="00317718"/>
    <w:rsid w:val="0032092A"/>
    <w:rsid w:val="003239D2"/>
    <w:rsid w:val="00323D04"/>
    <w:rsid w:val="003269E1"/>
    <w:rsid w:val="00326B8C"/>
    <w:rsid w:val="003303BE"/>
    <w:rsid w:val="00331D49"/>
    <w:rsid w:val="00332175"/>
    <w:rsid w:val="00333C2E"/>
    <w:rsid w:val="0033410D"/>
    <w:rsid w:val="00334F0C"/>
    <w:rsid w:val="003372AE"/>
    <w:rsid w:val="003408CB"/>
    <w:rsid w:val="003415A8"/>
    <w:rsid w:val="0034688E"/>
    <w:rsid w:val="0035262B"/>
    <w:rsid w:val="0035298F"/>
    <w:rsid w:val="00352C84"/>
    <w:rsid w:val="00355842"/>
    <w:rsid w:val="003570D0"/>
    <w:rsid w:val="00357B12"/>
    <w:rsid w:val="00357E14"/>
    <w:rsid w:val="00361268"/>
    <w:rsid w:val="003615F7"/>
    <w:rsid w:val="0036355F"/>
    <w:rsid w:val="00367F0B"/>
    <w:rsid w:val="00372389"/>
    <w:rsid w:val="00372FDC"/>
    <w:rsid w:val="003745F7"/>
    <w:rsid w:val="00374AF4"/>
    <w:rsid w:val="00375D1A"/>
    <w:rsid w:val="003828FA"/>
    <w:rsid w:val="00383E29"/>
    <w:rsid w:val="00385D5E"/>
    <w:rsid w:val="00386A12"/>
    <w:rsid w:val="00386BAF"/>
    <w:rsid w:val="00387684"/>
    <w:rsid w:val="00392C94"/>
    <w:rsid w:val="00392CE4"/>
    <w:rsid w:val="003932E0"/>
    <w:rsid w:val="00393873"/>
    <w:rsid w:val="00393A8C"/>
    <w:rsid w:val="00394719"/>
    <w:rsid w:val="00395157"/>
    <w:rsid w:val="003955FB"/>
    <w:rsid w:val="003A122A"/>
    <w:rsid w:val="003A2186"/>
    <w:rsid w:val="003A3428"/>
    <w:rsid w:val="003A47A7"/>
    <w:rsid w:val="003A5CCA"/>
    <w:rsid w:val="003A79D0"/>
    <w:rsid w:val="003B437A"/>
    <w:rsid w:val="003B61BD"/>
    <w:rsid w:val="003B76E9"/>
    <w:rsid w:val="003C33A2"/>
    <w:rsid w:val="003C39E5"/>
    <w:rsid w:val="003C3BC4"/>
    <w:rsid w:val="003C5457"/>
    <w:rsid w:val="003C5D5D"/>
    <w:rsid w:val="003C671E"/>
    <w:rsid w:val="003C6874"/>
    <w:rsid w:val="003C7422"/>
    <w:rsid w:val="003D1136"/>
    <w:rsid w:val="003D265B"/>
    <w:rsid w:val="003D670C"/>
    <w:rsid w:val="003D6EC1"/>
    <w:rsid w:val="003E33FA"/>
    <w:rsid w:val="003E394A"/>
    <w:rsid w:val="003E5829"/>
    <w:rsid w:val="003E6DE5"/>
    <w:rsid w:val="003E747E"/>
    <w:rsid w:val="003F2A69"/>
    <w:rsid w:val="003F448B"/>
    <w:rsid w:val="003F4D0E"/>
    <w:rsid w:val="003F6562"/>
    <w:rsid w:val="00400E40"/>
    <w:rsid w:val="00402A61"/>
    <w:rsid w:val="00402B52"/>
    <w:rsid w:val="0040320E"/>
    <w:rsid w:val="004032B6"/>
    <w:rsid w:val="00407538"/>
    <w:rsid w:val="004112F2"/>
    <w:rsid w:val="00412889"/>
    <w:rsid w:val="00412C52"/>
    <w:rsid w:val="00413CF5"/>
    <w:rsid w:val="00416825"/>
    <w:rsid w:val="00417AB7"/>
    <w:rsid w:val="0042243C"/>
    <w:rsid w:val="0042417E"/>
    <w:rsid w:val="004262BE"/>
    <w:rsid w:val="00426739"/>
    <w:rsid w:val="004274BD"/>
    <w:rsid w:val="004278EB"/>
    <w:rsid w:val="00430061"/>
    <w:rsid w:val="004302AB"/>
    <w:rsid w:val="004328F2"/>
    <w:rsid w:val="0043299A"/>
    <w:rsid w:val="00433033"/>
    <w:rsid w:val="004341BF"/>
    <w:rsid w:val="00434C61"/>
    <w:rsid w:val="00434DAD"/>
    <w:rsid w:val="004350A8"/>
    <w:rsid w:val="004366FE"/>
    <w:rsid w:val="00441A43"/>
    <w:rsid w:val="00441EAE"/>
    <w:rsid w:val="00446D64"/>
    <w:rsid w:val="00447826"/>
    <w:rsid w:val="004500CF"/>
    <w:rsid w:val="004556D9"/>
    <w:rsid w:val="00457F7A"/>
    <w:rsid w:val="004604F0"/>
    <w:rsid w:val="00462367"/>
    <w:rsid w:val="00463AD4"/>
    <w:rsid w:val="00463D8F"/>
    <w:rsid w:val="00464A32"/>
    <w:rsid w:val="004659B2"/>
    <w:rsid w:val="00466674"/>
    <w:rsid w:val="00467F04"/>
    <w:rsid w:val="00470D6F"/>
    <w:rsid w:val="00470E6D"/>
    <w:rsid w:val="004712EF"/>
    <w:rsid w:val="004720BF"/>
    <w:rsid w:val="00475425"/>
    <w:rsid w:val="00476C37"/>
    <w:rsid w:val="00477A44"/>
    <w:rsid w:val="00480CCB"/>
    <w:rsid w:val="00487547"/>
    <w:rsid w:val="00491DE3"/>
    <w:rsid w:val="004936DB"/>
    <w:rsid w:val="00494014"/>
    <w:rsid w:val="00495E92"/>
    <w:rsid w:val="00497314"/>
    <w:rsid w:val="004A1ACD"/>
    <w:rsid w:val="004A5406"/>
    <w:rsid w:val="004A6990"/>
    <w:rsid w:val="004B430F"/>
    <w:rsid w:val="004B6650"/>
    <w:rsid w:val="004B6D86"/>
    <w:rsid w:val="004B70FA"/>
    <w:rsid w:val="004C2E7A"/>
    <w:rsid w:val="004C6ABC"/>
    <w:rsid w:val="004C7397"/>
    <w:rsid w:val="004C7C0B"/>
    <w:rsid w:val="004D03E6"/>
    <w:rsid w:val="004D06EA"/>
    <w:rsid w:val="004D21D7"/>
    <w:rsid w:val="004D3561"/>
    <w:rsid w:val="004D5667"/>
    <w:rsid w:val="004D6140"/>
    <w:rsid w:val="004D6ACE"/>
    <w:rsid w:val="004E1BFE"/>
    <w:rsid w:val="004E3A89"/>
    <w:rsid w:val="004E3BB9"/>
    <w:rsid w:val="004E3C7F"/>
    <w:rsid w:val="004E7FF5"/>
    <w:rsid w:val="004F0077"/>
    <w:rsid w:val="004F034F"/>
    <w:rsid w:val="004F17ED"/>
    <w:rsid w:val="004F236B"/>
    <w:rsid w:val="004F2A7C"/>
    <w:rsid w:val="004F3ACD"/>
    <w:rsid w:val="004F3DE5"/>
    <w:rsid w:val="00500DDD"/>
    <w:rsid w:val="00504F18"/>
    <w:rsid w:val="00505AD1"/>
    <w:rsid w:val="005122FE"/>
    <w:rsid w:val="005133D3"/>
    <w:rsid w:val="005137F2"/>
    <w:rsid w:val="0051457D"/>
    <w:rsid w:val="00515591"/>
    <w:rsid w:val="005203A0"/>
    <w:rsid w:val="005205B0"/>
    <w:rsid w:val="00525626"/>
    <w:rsid w:val="005276EE"/>
    <w:rsid w:val="00531E1E"/>
    <w:rsid w:val="005330AB"/>
    <w:rsid w:val="00533AAA"/>
    <w:rsid w:val="00536E33"/>
    <w:rsid w:val="00537704"/>
    <w:rsid w:val="00537951"/>
    <w:rsid w:val="00541070"/>
    <w:rsid w:val="00541BAB"/>
    <w:rsid w:val="00542D1F"/>
    <w:rsid w:val="005444F8"/>
    <w:rsid w:val="00544E32"/>
    <w:rsid w:val="005450A0"/>
    <w:rsid w:val="005452EF"/>
    <w:rsid w:val="005468A2"/>
    <w:rsid w:val="005478BB"/>
    <w:rsid w:val="00550571"/>
    <w:rsid w:val="005536A2"/>
    <w:rsid w:val="005615D8"/>
    <w:rsid w:val="005644E3"/>
    <w:rsid w:val="00564D92"/>
    <w:rsid w:val="00565CC9"/>
    <w:rsid w:val="00567264"/>
    <w:rsid w:val="00570BCF"/>
    <w:rsid w:val="00574D9D"/>
    <w:rsid w:val="00581345"/>
    <w:rsid w:val="00581356"/>
    <w:rsid w:val="00581871"/>
    <w:rsid w:val="00582397"/>
    <w:rsid w:val="00582B39"/>
    <w:rsid w:val="00586E27"/>
    <w:rsid w:val="0059294E"/>
    <w:rsid w:val="00593F78"/>
    <w:rsid w:val="005946E9"/>
    <w:rsid w:val="00596A84"/>
    <w:rsid w:val="00597C08"/>
    <w:rsid w:val="005A1D99"/>
    <w:rsid w:val="005A76A7"/>
    <w:rsid w:val="005B280F"/>
    <w:rsid w:val="005B4E23"/>
    <w:rsid w:val="005B60C5"/>
    <w:rsid w:val="005B67A5"/>
    <w:rsid w:val="005B6CE7"/>
    <w:rsid w:val="005B79E0"/>
    <w:rsid w:val="005C03C2"/>
    <w:rsid w:val="005C04D6"/>
    <w:rsid w:val="005C0DDE"/>
    <w:rsid w:val="005C1D77"/>
    <w:rsid w:val="005C56A3"/>
    <w:rsid w:val="005C6BD6"/>
    <w:rsid w:val="005C6EC9"/>
    <w:rsid w:val="005C7386"/>
    <w:rsid w:val="005D0983"/>
    <w:rsid w:val="005D204F"/>
    <w:rsid w:val="005D2E3B"/>
    <w:rsid w:val="005D312E"/>
    <w:rsid w:val="005D46DD"/>
    <w:rsid w:val="005D55BC"/>
    <w:rsid w:val="005E4AE5"/>
    <w:rsid w:val="005E6DF8"/>
    <w:rsid w:val="005E7F01"/>
    <w:rsid w:val="005F0228"/>
    <w:rsid w:val="005F1F54"/>
    <w:rsid w:val="005F2360"/>
    <w:rsid w:val="005F50C4"/>
    <w:rsid w:val="00600D52"/>
    <w:rsid w:val="00600DE9"/>
    <w:rsid w:val="00602EAF"/>
    <w:rsid w:val="0060310C"/>
    <w:rsid w:val="006048B9"/>
    <w:rsid w:val="006059E8"/>
    <w:rsid w:val="00606FAF"/>
    <w:rsid w:val="00607682"/>
    <w:rsid w:val="00611C1A"/>
    <w:rsid w:val="00612E0A"/>
    <w:rsid w:val="006130EC"/>
    <w:rsid w:val="00613258"/>
    <w:rsid w:val="00613976"/>
    <w:rsid w:val="00614690"/>
    <w:rsid w:val="00615D5A"/>
    <w:rsid w:val="006163F2"/>
    <w:rsid w:val="00621714"/>
    <w:rsid w:val="006222A5"/>
    <w:rsid w:val="00626432"/>
    <w:rsid w:val="00627EFB"/>
    <w:rsid w:val="00630F76"/>
    <w:rsid w:val="00631845"/>
    <w:rsid w:val="00632D87"/>
    <w:rsid w:val="00633BCE"/>
    <w:rsid w:val="00642B59"/>
    <w:rsid w:val="006512AF"/>
    <w:rsid w:val="00653126"/>
    <w:rsid w:val="0065499E"/>
    <w:rsid w:val="00654A19"/>
    <w:rsid w:val="0065603E"/>
    <w:rsid w:val="00661DC9"/>
    <w:rsid w:val="006622CC"/>
    <w:rsid w:val="006640B8"/>
    <w:rsid w:val="0066493C"/>
    <w:rsid w:val="00672F55"/>
    <w:rsid w:val="0067379A"/>
    <w:rsid w:val="00676EF1"/>
    <w:rsid w:val="00683857"/>
    <w:rsid w:val="00685649"/>
    <w:rsid w:val="00686924"/>
    <w:rsid w:val="00686BD5"/>
    <w:rsid w:val="00687F44"/>
    <w:rsid w:val="00690D23"/>
    <w:rsid w:val="006928AD"/>
    <w:rsid w:val="00692FA6"/>
    <w:rsid w:val="00695842"/>
    <w:rsid w:val="006A3DF8"/>
    <w:rsid w:val="006A5D96"/>
    <w:rsid w:val="006A6907"/>
    <w:rsid w:val="006A6FE9"/>
    <w:rsid w:val="006B2F17"/>
    <w:rsid w:val="006B35F4"/>
    <w:rsid w:val="006B40AE"/>
    <w:rsid w:val="006B4FFA"/>
    <w:rsid w:val="006C1782"/>
    <w:rsid w:val="006C47C1"/>
    <w:rsid w:val="006C4F1C"/>
    <w:rsid w:val="006C5441"/>
    <w:rsid w:val="006D06BC"/>
    <w:rsid w:val="006D2FDE"/>
    <w:rsid w:val="006D54DD"/>
    <w:rsid w:val="006D559F"/>
    <w:rsid w:val="006D61ED"/>
    <w:rsid w:val="006D7378"/>
    <w:rsid w:val="006E0C7E"/>
    <w:rsid w:val="006E229B"/>
    <w:rsid w:val="006F1BB9"/>
    <w:rsid w:val="006F4810"/>
    <w:rsid w:val="006F5D00"/>
    <w:rsid w:val="00700F7B"/>
    <w:rsid w:val="007025AD"/>
    <w:rsid w:val="007034A3"/>
    <w:rsid w:val="00705217"/>
    <w:rsid w:val="0070603D"/>
    <w:rsid w:val="007103FD"/>
    <w:rsid w:val="00711FA5"/>
    <w:rsid w:val="00712A98"/>
    <w:rsid w:val="00715C2F"/>
    <w:rsid w:val="00720651"/>
    <w:rsid w:val="00720A2D"/>
    <w:rsid w:val="007350D7"/>
    <w:rsid w:val="0073744C"/>
    <w:rsid w:val="00740EB9"/>
    <w:rsid w:val="00741A0D"/>
    <w:rsid w:val="0074372C"/>
    <w:rsid w:val="00747FF4"/>
    <w:rsid w:val="00750B2A"/>
    <w:rsid w:val="007526F3"/>
    <w:rsid w:val="007560F8"/>
    <w:rsid w:val="0075762D"/>
    <w:rsid w:val="007646B6"/>
    <w:rsid w:val="00765EF5"/>
    <w:rsid w:val="00765F7F"/>
    <w:rsid w:val="007660B8"/>
    <w:rsid w:val="007667B3"/>
    <w:rsid w:val="00770361"/>
    <w:rsid w:val="00770EED"/>
    <w:rsid w:val="00770EFC"/>
    <w:rsid w:val="0077128B"/>
    <w:rsid w:val="00771467"/>
    <w:rsid w:val="007714E2"/>
    <w:rsid w:val="00771AB3"/>
    <w:rsid w:val="00773946"/>
    <w:rsid w:val="00774057"/>
    <w:rsid w:val="007740B9"/>
    <w:rsid w:val="00774169"/>
    <w:rsid w:val="00775F1E"/>
    <w:rsid w:val="007760D5"/>
    <w:rsid w:val="00776166"/>
    <w:rsid w:val="0078061E"/>
    <w:rsid w:val="0078147C"/>
    <w:rsid w:val="0078530D"/>
    <w:rsid w:val="00785915"/>
    <w:rsid w:val="00785A90"/>
    <w:rsid w:val="00786B3E"/>
    <w:rsid w:val="00792D83"/>
    <w:rsid w:val="00793726"/>
    <w:rsid w:val="0079594B"/>
    <w:rsid w:val="0079757E"/>
    <w:rsid w:val="007A0D9D"/>
    <w:rsid w:val="007A25E1"/>
    <w:rsid w:val="007A31C6"/>
    <w:rsid w:val="007A3B4E"/>
    <w:rsid w:val="007A3E4D"/>
    <w:rsid w:val="007A468A"/>
    <w:rsid w:val="007A52B4"/>
    <w:rsid w:val="007A58DD"/>
    <w:rsid w:val="007B000E"/>
    <w:rsid w:val="007B3246"/>
    <w:rsid w:val="007B611D"/>
    <w:rsid w:val="007B7CBC"/>
    <w:rsid w:val="007C0A8F"/>
    <w:rsid w:val="007C248D"/>
    <w:rsid w:val="007C2C3C"/>
    <w:rsid w:val="007C2E8B"/>
    <w:rsid w:val="007C4CEB"/>
    <w:rsid w:val="007C5901"/>
    <w:rsid w:val="007C6ADE"/>
    <w:rsid w:val="007D00E5"/>
    <w:rsid w:val="007D059A"/>
    <w:rsid w:val="007D25B4"/>
    <w:rsid w:val="007D368A"/>
    <w:rsid w:val="007D37AA"/>
    <w:rsid w:val="007D4CE8"/>
    <w:rsid w:val="007D5145"/>
    <w:rsid w:val="007D557C"/>
    <w:rsid w:val="007D7B1C"/>
    <w:rsid w:val="007D7E99"/>
    <w:rsid w:val="007E033D"/>
    <w:rsid w:val="007E16DB"/>
    <w:rsid w:val="007E4507"/>
    <w:rsid w:val="007E5360"/>
    <w:rsid w:val="007F132F"/>
    <w:rsid w:val="007F173C"/>
    <w:rsid w:val="007F2EBA"/>
    <w:rsid w:val="007F33E4"/>
    <w:rsid w:val="007F4FB9"/>
    <w:rsid w:val="007F52F3"/>
    <w:rsid w:val="007F7BAB"/>
    <w:rsid w:val="007F7F97"/>
    <w:rsid w:val="008020A6"/>
    <w:rsid w:val="00802C18"/>
    <w:rsid w:val="00802D59"/>
    <w:rsid w:val="00804415"/>
    <w:rsid w:val="00804E09"/>
    <w:rsid w:val="00811080"/>
    <w:rsid w:val="00812BBF"/>
    <w:rsid w:val="00820AC8"/>
    <w:rsid w:val="00820F6E"/>
    <w:rsid w:val="008223A0"/>
    <w:rsid w:val="0082366D"/>
    <w:rsid w:val="00823807"/>
    <w:rsid w:val="00823DC5"/>
    <w:rsid w:val="00824DB2"/>
    <w:rsid w:val="008262B7"/>
    <w:rsid w:val="008311B5"/>
    <w:rsid w:val="0083409A"/>
    <w:rsid w:val="00834BF1"/>
    <w:rsid w:val="00836225"/>
    <w:rsid w:val="00836B6C"/>
    <w:rsid w:val="0084026F"/>
    <w:rsid w:val="00840A96"/>
    <w:rsid w:val="00840D69"/>
    <w:rsid w:val="0084327F"/>
    <w:rsid w:val="008434C7"/>
    <w:rsid w:val="00845AC6"/>
    <w:rsid w:val="00846208"/>
    <w:rsid w:val="00846326"/>
    <w:rsid w:val="00846C4D"/>
    <w:rsid w:val="00850B7E"/>
    <w:rsid w:val="0085281B"/>
    <w:rsid w:val="00853183"/>
    <w:rsid w:val="008531B6"/>
    <w:rsid w:val="008539AF"/>
    <w:rsid w:val="00865CA1"/>
    <w:rsid w:val="00865D92"/>
    <w:rsid w:val="0087150F"/>
    <w:rsid w:val="00872287"/>
    <w:rsid w:val="00872FCF"/>
    <w:rsid w:val="00873C0F"/>
    <w:rsid w:val="0088239F"/>
    <w:rsid w:val="00882974"/>
    <w:rsid w:val="00882D32"/>
    <w:rsid w:val="00882EC5"/>
    <w:rsid w:val="0088533C"/>
    <w:rsid w:val="00886B8B"/>
    <w:rsid w:val="00886DA7"/>
    <w:rsid w:val="00887576"/>
    <w:rsid w:val="00890B18"/>
    <w:rsid w:val="0089153E"/>
    <w:rsid w:val="00891B94"/>
    <w:rsid w:val="008963A4"/>
    <w:rsid w:val="0089658A"/>
    <w:rsid w:val="00896785"/>
    <w:rsid w:val="00897D2C"/>
    <w:rsid w:val="008A425B"/>
    <w:rsid w:val="008A5067"/>
    <w:rsid w:val="008A6121"/>
    <w:rsid w:val="008A696D"/>
    <w:rsid w:val="008B144C"/>
    <w:rsid w:val="008B7776"/>
    <w:rsid w:val="008C00EF"/>
    <w:rsid w:val="008C073D"/>
    <w:rsid w:val="008C0A8E"/>
    <w:rsid w:val="008C1032"/>
    <w:rsid w:val="008C1974"/>
    <w:rsid w:val="008C3872"/>
    <w:rsid w:val="008C6170"/>
    <w:rsid w:val="008D02BA"/>
    <w:rsid w:val="008D0B34"/>
    <w:rsid w:val="008D2F3F"/>
    <w:rsid w:val="008D313F"/>
    <w:rsid w:val="008D324B"/>
    <w:rsid w:val="008D39AA"/>
    <w:rsid w:val="008D40FE"/>
    <w:rsid w:val="008D4409"/>
    <w:rsid w:val="008D4DEF"/>
    <w:rsid w:val="008D6E29"/>
    <w:rsid w:val="008E0B74"/>
    <w:rsid w:val="008E1B24"/>
    <w:rsid w:val="008E424B"/>
    <w:rsid w:val="008E5022"/>
    <w:rsid w:val="008E6D70"/>
    <w:rsid w:val="008E7D84"/>
    <w:rsid w:val="008E7F7C"/>
    <w:rsid w:val="008F1A84"/>
    <w:rsid w:val="008F2058"/>
    <w:rsid w:val="008F2384"/>
    <w:rsid w:val="008F25B1"/>
    <w:rsid w:val="008F33FA"/>
    <w:rsid w:val="008F3A91"/>
    <w:rsid w:val="008F5CC8"/>
    <w:rsid w:val="008F63CE"/>
    <w:rsid w:val="00900438"/>
    <w:rsid w:val="00901657"/>
    <w:rsid w:val="00901C56"/>
    <w:rsid w:val="00903F23"/>
    <w:rsid w:val="00904E7D"/>
    <w:rsid w:val="00905EB2"/>
    <w:rsid w:val="00906E9D"/>
    <w:rsid w:val="009071B7"/>
    <w:rsid w:val="00907443"/>
    <w:rsid w:val="009102C0"/>
    <w:rsid w:val="00911AC9"/>
    <w:rsid w:val="00915017"/>
    <w:rsid w:val="009161B9"/>
    <w:rsid w:val="00916944"/>
    <w:rsid w:val="00916A3B"/>
    <w:rsid w:val="0092038A"/>
    <w:rsid w:val="00920405"/>
    <w:rsid w:val="00922335"/>
    <w:rsid w:val="009224FB"/>
    <w:rsid w:val="009229D3"/>
    <w:rsid w:val="00923B92"/>
    <w:rsid w:val="009259A0"/>
    <w:rsid w:val="00930A36"/>
    <w:rsid w:val="009312CD"/>
    <w:rsid w:val="009326C1"/>
    <w:rsid w:val="0093295A"/>
    <w:rsid w:val="009338E9"/>
    <w:rsid w:val="00934F62"/>
    <w:rsid w:val="00936A05"/>
    <w:rsid w:val="00937A4C"/>
    <w:rsid w:val="00937DD8"/>
    <w:rsid w:val="00937DE3"/>
    <w:rsid w:val="00941435"/>
    <w:rsid w:val="00941FAD"/>
    <w:rsid w:val="00943380"/>
    <w:rsid w:val="00943FF0"/>
    <w:rsid w:val="0094402A"/>
    <w:rsid w:val="00945988"/>
    <w:rsid w:val="00946479"/>
    <w:rsid w:val="0095070E"/>
    <w:rsid w:val="00956174"/>
    <w:rsid w:val="00956792"/>
    <w:rsid w:val="0095698E"/>
    <w:rsid w:val="00960554"/>
    <w:rsid w:val="009619D8"/>
    <w:rsid w:val="00961BB3"/>
    <w:rsid w:val="0096508A"/>
    <w:rsid w:val="009662F5"/>
    <w:rsid w:val="009734F9"/>
    <w:rsid w:val="00973980"/>
    <w:rsid w:val="00977DDC"/>
    <w:rsid w:val="00977E1C"/>
    <w:rsid w:val="0098021F"/>
    <w:rsid w:val="009804BD"/>
    <w:rsid w:val="00982B19"/>
    <w:rsid w:val="00985B94"/>
    <w:rsid w:val="00985D2B"/>
    <w:rsid w:val="00986FF4"/>
    <w:rsid w:val="00994217"/>
    <w:rsid w:val="009979C8"/>
    <w:rsid w:val="009A072E"/>
    <w:rsid w:val="009A2039"/>
    <w:rsid w:val="009A2E13"/>
    <w:rsid w:val="009A74E6"/>
    <w:rsid w:val="009B2E6C"/>
    <w:rsid w:val="009B32C0"/>
    <w:rsid w:val="009B48CF"/>
    <w:rsid w:val="009B4BA1"/>
    <w:rsid w:val="009B6532"/>
    <w:rsid w:val="009B6C54"/>
    <w:rsid w:val="009B7468"/>
    <w:rsid w:val="009B7E2C"/>
    <w:rsid w:val="009C102C"/>
    <w:rsid w:val="009C1B3D"/>
    <w:rsid w:val="009C2250"/>
    <w:rsid w:val="009C5AF4"/>
    <w:rsid w:val="009C5BD8"/>
    <w:rsid w:val="009D0069"/>
    <w:rsid w:val="009D0CF4"/>
    <w:rsid w:val="009D0D4E"/>
    <w:rsid w:val="009D0EDA"/>
    <w:rsid w:val="009D1E14"/>
    <w:rsid w:val="009D4560"/>
    <w:rsid w:val="009D4E1B"/>
    <w:rsid w:val="009D5D18"/>
    <w:rsid w:val="009D606A"/>
    <w:rsid w:val="009E31F9"/>
    <w:rsid w:val="009E3B98"/>
    <w:rsid w:val="009E669D"/>
    <w:rsid w:val="009E66D5"/>
    <w:rsid w:val="009E6970"/>
    <w:rsid w:val="009E77FA"/>
    <w:rsid w:val="009F0A7C"/>
    <w:rsid w:val="009F256C"/>
    <w:rsid w:val="009F27AB"/>
    <w:rsid w:val="009F5EBD"/>
    <w:rsid w:val="009F64E3"/>
    <w:rsid w:val="009F73C4"/>
    <w:rsid w:val="009F77A4"/>
    <w:rsid w:val="00A003EB"/>
    <w:rsid w:val="00A00441"/>
    <w:rsid w:val="00A00D1C"/>
    <w:rsid w:val="00A02BC4"/>
    <w:rsid w:val="00A034AA"/>
    <w:rsid w:val="00A07252"/>
    <w:rsid w:val="00A073CB"/>
    <w:rsid w:val="00A1082D"/>
    <w:rsid w:val="00A147D4"/>
    <w:rsid w:val="00A15390"/>
    <w:rsid w:val="00A155A9"/>
    <w:rsid w:val="00A15F74"/>
    <w:rsid w:val="00A1741B"/>
    <w:rsid w:val="00A205E5"/>
    <w:rsid w:val="00A20F3D"/>
    <w:rsid w:val="00A21942"/>
    <w:rsid w:val="00A22E7C"/>
    <w:rsid w:val="00A22EE9"/>
    <w:rsid w:val="00A2654F"/>
    <w:rsid w:val="00A26D58"/>
    <w:rsid w:val="00A3024D"/>
    <w:rsid w:val="00A3103F"/>
    <w:rsid w:val="00A322CD"/>
    <w:rsid w:val="00A403F6"/>
    <w:rsid w:val="00A40F31"/>
    <w:rsid w:val="00A41D16"/>
    <w:rsid w:val="00A44FCB"/>
    <w:rsid w:val="00A451BF"/>
    <w:rsid w:val="00A45256"/>
    <w:rsid w:val="00A4527A"/>
    <w:rsid w:val="00A47EDD"/>
    <w:rsid w:val="00A51273"/>
    <w:rsid w:val="00A517F7"/>
    <w:rsid w:val="00A541CB"/>
    <w:rsid w:val="00A62674"/>
    <w:rsid w:val="00A62866"/>
    <w:rsid w:val="00A62F80"/>
    <w:rsid w:val="00A63AAB"/>
    <w:rsid w:val="00A66487"/>
    <w:rsid w:val="00A703E8"/>
    <w:rsid w:val="00A7128A"/>
    <w:rsid w:val="00A73C82"/>
    <w:rsid w:val="00A742D3"/>
    <w:rsid w:val="00A74735"/>
    <w:rsid w:val="00A7485F"/>
    <w:rsid w:val="00A77FFA"/>
    <w:rsid w:val="00A80BFB"/>
    <w:rsid w:val="00A81BBD"/>
    <w:rsid w:val="00A81D03"/>
    <w:rsid w:val="00A835BC"/>
    <w:rsid w:val="00A9200C"/>
    <w:rsid w:val="00A94E53"/>
    <w:rsid w:val="00A95AE7"/>
    <w:rsid w:val="00A96902"/>
    <w:rsid w:val="00A972D6"/>
    <w:rsid w:val="00A9732F"/>
    <w:rsid w:val="00AA0624"/>
    <w:rsid w:val="00AA135F"/>
    <w:rsid w:val="00AA2C2B"/>
    <w:rsid w:val="00AA3605"/>
    <w:rsid w:val="00AA3904"/>
    <w:rsid w:val="00AA3D64"/>
    <w:rsid w:val="00AA434B"/>
    <w:rsid w:val="00AA43B0"/>
    <w:rsid w:val="00AA64B6"/>
    <w:rsid w:val="00AA7165"/>
    <w:rsid w:val="00AA73BF"/>
    <w:rsid w:val="00AB5B52"/>
    <w:rsid w:val="00AB5E2D"/>
    <w:rsid w:val="00AC2263"/>
    <w:rsid w:val="00AC3551"/>
    <w:rsid w:val="00AC4DD6"/>
    <w:rsid w:val="00AC6DB6"/>
    <w:rsid w:val="00AC70F0"/>
    <w:rsid w:val="00AC782D"/>
    <w:rsid w:val="00AC79DA"/>
    <w:rsid w:val="00AD123A"/>
    <w:rsid w:val="00AD1366"/>
    <w:rsid w:val="00AD18A7"/>
    <w:rsid w:val="00AD267D"/>
    <w:rsid w:val="00AD5939"/>
    <w:rsid w:val="00AD66C4"/>
    <w:rsid w:val="00AD690E"/>
    <w:rsid w:val="00AD7C0A"/>
    <w:rsid w:val="00AE4816"/>
    <w:rsid w:val="00AE4B2D"/>
    <w:rsid w:val="00AE5396"/>
    <w:rsid w:val="00AE5A86"/>
    <w:rsid w:val="00AE6344"/>
    <w:rsid w:val="00AF2DD6"/>
    <w:rsid w:val="00AF3600"/>
    <w:rsid w:val="00AF4A22"/>
    <w:rsid w:val="00AF5A55"/>
    <w:rsid w:val="00AF5EB3"/>
    <w:rsid w:val="00AF64BF"/>
    <w:rsid w:val="00B003AF"/>
    <w:rsid w:val="00B06E96"/>
    <w:rsid w:val="00B07AAF"/>
    <w:rsid w:val="00B07AD4"/>
    <w:rsid w:val="00B07E3A"/>
    <w:rsid w:val="00B07FF7"/>
    <w:rsid w:val="00B110C1"/>
    <w:rsid w:val="00B1151D"/>
    <w:rsid w:val="00B14CDA"/>
    <w:rsid w:val="00B15A03"/>
    <w:rsid w:val="00B17E5C"/>
    <w:rsid w:val="00B2037A"/>
    <w:rsid w:val="00B21308"/>
    <w:rsid w:val="00B217A6"/>
    <w:rsid w:val="00B220A1"/>
    <w:rsid w:val="00B24CAA"/>
    <w:rsid w:val="00B260E9"/>
    <w:rsid w:val="00B30518"/>
    <w:rsid w:val="00B31318"/>
    <w:rsid w:val="00B34450"/>
    <w:rsid w:val="00B34ECF"/>
    <w:rsid w:val="00B3564E"/>
    <w:rsid w:val="00B36154"/>
    <w:rsid w:val="00B366EE"/>
    <w:rsid w:val="00B36842"/>
    <w:rsid w:val="00B423CE"/>
    <w:rsid w:val="00B43409"/>
    <w:rsid w:val="00B43E62"/>
    <w:rsid w:val="00B44F7F"/>
    <w:rsid w:val="00B47BE0"/>
    <w:rsid w:val="00B47D40"/>
    <w:rsid w:val="00B511E7"/>
    <w:rsid w:val="00B5187D"/>
    <w:rsid w:val="00B524E9"/>
    <w:rsid w:val="00B53902"/>
    <w:rsid w:val="00B5640E"/>
    <w:rsid w:val="00B56F88"/>
    <w:rsid w:val="00B57662"/>
    <w:rsid w:val="00B604EE"/>
    <w:rsid w:val="00B61AD4"/>
    <w:rsid w:val="00B63A37"/>
    <w:rsid w:val="00B65DBC"/>
    <w:rsid w:val="00B73344"/>
    <w:rsid w:val="00B77446"/>
    <w:rsid w:val="00B77850"/>
    <w:rsid w:val="00B802EB"/>
    <w:rsid w:val="00B80C9A"/>
    <w:rsid w:val="00B811A4"/>
    <w:rsid w:val="00B81BAA"/>
    <w:rsid w:val="00B83B5C"/>
    <w:rsid w:val="00B83FDE"/>
    <w:rsid w:val="00B84666"/>
    <w:rsid w:val="00B853FB"/>
    <w:rsid w:val="00B8541F"/>
    <w:rsid w:val="00B862E3"/>
    <w:rsid w:val="00B92A28"/>
    <w:rsid w:val="00B93C32"/>
    <w:rsid w:val="00B955BA"/>
    <w:rsid w:val="00B95CF2"/>
    <w:rsid w:val="00B96140"/>
    <w:rsid w:val="00B974B9"/>
    <w:rsid w:val="00B9755A"/>
    <w:rsid w:val="00B97880"/>
    <w:rsid w:val="00BA01BA"/>
    <w:rsid w:val="00BA0C50"/>
    <w:rsid w:val="00BA3A8B"/>
    <w:rsid w:val="00BA4A1E"/>
    <w:rsid w:val="00BA569A"/>
    <w:rsid w:val="00BA6DD0"/>
    <w:rsid w:val="00BB1A4A"/>
    <w:rsid w:val="00BB5817"/>
    <w:rsid w:val="00BB68C9"/>
    <w:rsid w:val="00BB7480"/>
    <w:rsid w:val="00BC0111"/>
    <w:rsid w:val="00BC58DF"/>
    <w:rsid w:val="00BC5D69"/>
    <w:rsid w:val="00BC788C"/>
    <w:rsid w:val="00BC7AD4"/>
    <w:rsid w:val="00BD0939"/>
    <w:rsid w:val="00BD2E04"/>
    <w:rsid w:val="00BD450C"/>
    <w:rsid w:val="00BD47F4"/>
    <w:rsid w:val="00BD4F75"/>
    <w:rsid w:val="00BD690B"/>
    <w:rsid w:val="00BE2E5A"/>
    <w:rsid w:val="00BE4BE2"/>
    <w:rsid w:val="00BE6E9F"/>
    <w:rsid w:val="00BF14F9"/>
    <w:rsid w:val="00BF287F"/>
    <w:rsid w:val="00BF39A4"/>
    <w:rsid w:val="00BF4CDA"/>
    <w:rsid w:val="00BF5D6D"/>
    <w:rsid w:val="00BF694A"/>
    <w:rsid w:val="00BF70B9"/>
    <w:rsid w:val="00C003C5"/>
    <w:rsid w:val="00C0104F"/>
    <w:rsid w:val="00C027D5"/>
    <w:rsid w:val="00C0332F"/>
    <w:rsid w:val="00C0349B"/>
    <w:rsid w:val="00C03DE9"/>
    <w:rsid w:val="00C03FD9"/>
    <w:rsid w:val="00C04CED"/>
    <w:rsid w:val="00C05C40"/>
    <w:rsid w:val="00C06907"/>
    <w:rsid w:val="00C10B3F"/>
    <w:rsid w:val="00C115CF"/>
    <w:rsid w:val="00C11D8F"/>
    <w:rsid w:val="00C13923"/>
    <w:rsid w:val="00C13B78"/>
    <w:rsid w:val="00C14859"/>
    <w:rsid w:val="00C15F18"/>
    <w:rsid w:val="00C16990"/>
    <w:rsid w:val="00C16CFB"/>
    <w:rsid w:val="00C170DD"/>
    <w:rsid w:val="00C202E3"/>
    <w:rsid w:val="00C22282"/>
    <w:rsid w:val="00C22962"/>
    <w:rsid w:val="00C2370D"/>
    <w:rsid w:val="00C24BEC"/>
    <w:rsid w:val="00C24E44"/>
    <w:rsid w:val="00C24FC2"/>
    <w:rsid w:val="00C2585E"/>
    <w:rsid w:val="00C263C1"/>
    <w:rsid w:val="00C277B3"/>
    <w:rsid w:val="00C277EB"/>
    <w:rsid w:val="00C30E8D"/>
    <w:rsid w:val="00C32A69"/>
    <w:rsid w:val="00C3350C"/>
    <w:rsid w:val="00C33AA4"/>
    <w:rsid w:val="00C36A89"/>
    <w:rsid w:val="00C3715A"/>
    <w:rsid w:val="00C3774C"/>
    <w:rsid w:val="00C4079B"/>
    <w:rsid w:val="00C40CC5"/>
    <w:rsid w:val="00C42A48"/>
    <w:rsid w:val="00C46A1B"/>
    <w:rsid w:val="00C4739F"/>
    <w:rsid w:val="00C473DA"/>
    <w:rsid w:val="00C508C7"/>
    <w:rsid w:val="00C519BE"/>
    <w:rsid w:val="00C51AEE"/>
    <w:rsid w:val="00C5254C"/>
    <w:rsid w:val="00C534DD"/>
    <w:rsid w:val="00C5485D"/>
    <w:rsid w:val="00C5665C"/>
    <w:rsid w:val="00C57426"/>
    <w:rsid w:val="00C6127F"/>
    <w:rsid w:val="00C61A6E"/>
    <w:rsid w:val="00C62F1F"/>
    <w:rsid w:val="00C64D36"/>
    <w:rsid w:val="00C64FE4"/>
    <w:rsid w:val="00C671CE"/>
    <w:rsid w:val="00C67F84"/>
    <w:rsid w:val="00C7184E"/>
    <w:rsid w:val="00C71A71"/>
    <w:rsid w:val="00C7361C"/>
    <w:rsid w:val="00C73EC5"/>
    <w:rsid w:val="00C751A5"/>
    <w:rsid w:val="00C76677"/>
    <w:rsid w:val="00C80951"/>
    <w:rsid w:val="00C82E7B"/>
    <w:rsid w:val="00C84C73"/>
    <w:rsid w:val="00C857B9"/>
    <w:rsid w:val="00C87BF0"/>
    <w:rsid w:val="00C87C4B"/>
    <w:rsid w:val="00C907E9"/>
    <w:rsid w:val="00C91AF3"/>
    <w:rsid w:val="00C938A2"/>
    <w:rsid w:val="00C94BA7"/>
    <w:rsid w:val="00C94C2D"/>
    <w:rsid w:val="00C94DA6"/>
    <w:rsid w:val="00CA2251"/>
    <w:rsid w:val="00CA260A"/>
    <w:rsid w:val="00CA3365"/>
    <w:rsid w:val="00CA5D46"/>
    <w:rsid w:val="00CA76C4"/>
    <w:rsid w:val="00CB0E26"/>
    <w:rsid w:val="00CB1758"/>
    <w:rsid w:val="00CB17E8"/>
    <w:rsid w:val="00CB3F04"/>
    <w:rsid w:val="00CB70DC"/>
    <w:rsid w:val="00CB777A"/>
    <w:rsid w:val="00CC068E"/>
    <w:rsid w:val="00CC18FD"/>
    <w:rsid w:val="00CC1FB0"/>
    <w:rsid w:val="00CC6418"/>
    <w:rsid w:val="00CD0BC8"/>
    <w:rsid w:val="00CD2B86"/>
    <w:rsid w:val="00CD6272"/>
    <w:rsid w:val="00CD7138"/>
    <w:rsid w:val="00CD78AB"/>
    <w:rsid w:val="00CE0BD5"/>
    <w:rsid w:val="00CE343C"/>
    <w:rsid w:val="00CF11E4"/>
    <w:rsid w:val="00CF1C0F"/>
    <w:rsid w:val="00CF4CF2"/>
    <w:rsid w:val="00CF507D"/>
    <w:rsid w:val="00CF508F"/>
    <w:rsid w:val="00CF52D8"/>
    <w:rsid w:val="00CF6146"/>
    <w:rsid w:val="00CF6F42"/>
    <w:rsid w:val="00CF77AC"/>
    <w:rsid w:val="00D00142"/>
    <w:rsid w:val="00D012BC"/>
    <w:rsid w:val="00D06C21"/>
    <w:rsid w:val="00D100B7"/>
    <w:rsid w:val="00D10E8C"/>
    <w:rsid w:val="00D151EB"/>
    <w:rsid w:val="00D15EAC"/>
    <w:rsid w:val="00D20BEC"/>
    <w:rsid w:val="00D21F57"/>
    <w:rsid w:val="00D263D2"/>
    <w:rsid w:val="00D319E1"/>
    <w:rsid w:val="00D33EF6"/>
    <w:rsid w:val="00D3510E"/>
    <w:rsid w:val="00D3586E"/>
    <w:rsid w:val="00D41D84"/>
    <w:rsid w:val="00D41F27"/>
    <w:rsid w:val="00D4246B"/>
    <w:rsid w:val="00D4382D"/>
    <w:rsid w:val="00D44A22"/>
    <w:rsid w:val="00D468A5"/>
    <w:rsid w:val="00D47B04"/>
    <w:rsid w:val="00D550C8"/>
    <w:rsid w:val="00D56DB8"/>
    <w:rsid w:val="00D57BC0"/>
    <w:rsid w:val="00D6012B"/>
    <w:rsid w:val="00D60734"/>
    <w:rsid w:val="00D63E2A"/>
    <w:rsid w:val="00D644C0"/>
    <w:rsid w:val="00D64B53"/>
    <w:rsid w:val="00D67B15"/>
    <w:rsid w:val="00D71537"/>
    <w:rsid w:val="00D7209F"/>
    <w:rsid w:val="00D732EB"/>
    <w:rsid w:val="00D742AB"/>
    <w:rsid w:val="00D7748F"/>
    <w:rsid w:val="00D80689"/>
    <w:rsid w:val="00D80C7F"/>
    <w:rsid w:val="00D83F8A"/>
    <w:rsid w:val="00D94D7D"/>
    <w:rsid w:val="00D95129"/>
    <w:rsid w:val="00D95D2F"/>
    <w:rsid w:val="00D95EB7"/>
    <w:rsid w:val="00D9666F"/>
    <w:rsid w:val="00DA1FFC"/>
    <w:rsid w:val="00DA482F"/>
    <w:rsid w:val="00DA7A97"/>
    <w:rsid w:val="00DB0652"/>
    <w:rsid w:val="00DB0899"/>
    <w:rsid w:val="00DB3199"/>
    <w:rsid w:val="00DB42CF"/>
    <w:rsid w:val="00DB4CC4"/>
    <w:rsid w:val="00DB4FE6"/>
    <w:rsid w:val="00DB51E3"/>
    <w:rsid w:val="00DB6079"/>
    <w:rsid w:val="00DB71AD"/>
    <w:rsid w:val="00DB7735"/>
    <w:rsid w:val="00DB7A46"/>
    <w:rsid w:val="00DC090C"/>
    <w:rsid w:val="00DC242F"/>
    <w:rsid w:val="00DC31A7"/>
    <w:rsid w:val="00DD067C"/>
    <w:rsid w:val="00DD1029"/>
    <w:rsid w:val="00DD1338"/>
    <w:rsid w:val="00DD26E6"/>
    <w:rsid w:val="00DE10FA"/>
    <w:rsid w:val="00DE2671"/>
    <w:rsid w:val="00DE4BD6"/>
    <w:rsid w:val="00DE65F1"/>
    <w:rsid w:val="00DF1CC9"/>
    <w:rsid w:val="00DF2A53"/>
    <w:rsid w:val="00DF3B4B"/>
    <w:rsid w:val="00DF448D"/>
    <w:rsid w:val="00DF5550"/>
    <w:rsid w:val="00DF5A85"/>
    <w:rsid w:val="00DF630E"/>
    <w:rsid w:val="00DF67FB"/>
    <w:rsid w:val="00E04BFB"/>
    <w:rsid w:val="00E0583A"/>
    <w:rsid w:val="00E062E4"/>
    <w:rsid w:val="00E11084"/>
    <w:rsid w:val="00E11193"/>
    <w:rsid w:val="00E11304"/>
    <w:rsid w:val="00E12A19"/>
    <w:rsid w:val="00E13203"/>
    <w:rsid w:val="00E140C0"/>
    <w:rsid w:val="00E146DB"/>
    <w:rsid w:val="00E21308"/>
    <w:rsid w:val="00E21F75"/>
    <w:rsid w:val="00E23C32"/>
    <w:rsid w:val="00E24AF1"/>
    <w:rsid w:val="00E24B7F"/>
    <w:rsid w:val="00E27201"/>
    <w:rsid w:val="00E276D1"/>
    <w:rsid w:val="00E27818"/>
    <w:rsid w:val="00E279E2"/>
    <w:rsid w:val="00E30C5D"/>
    <w:rsid w:val="00E316DE"/>
    <w:rsid w:val="00E32F03"/>
    <w:rsid w:val="00E332C4"/>
    <w:rsid w:val="00E33CD5"/>
    <w:rsid w:val="00E347B7"/>
    <w:rsid w:val="00E34E68"/>
    <w:rsid w:val="00E35A16"/>
    <w:rsid w:val="00E37006"/>
    <w:rsid w:val="00E423D8"/>
    <w:rsid w:val="00E44B7C"/>
    <w:rsid w:val="00E4543D"/>
    <w:rsid w:val="00E50287"/>
    <w:rsid w:val="00E50C2E"/>
    <w:rsid w:val="00E52BA2"/>
    <w:rsid w:val="00E52D34"/>
    <w:rsid w:val="00E54310"/>
    <w:rsid w:val="00E54448"/>
    <w:rsid w:val="00E56344"/>
    <w:rsid w:val="00E57DF1"/>
    <w:rsid w:val="00E60246"/>
    <w:rsid w:val="00E60A9F"/>
    <w:rsid w:val="00E64C6F"/>
    <w:rsid w:val="00E657D1"/>
    <w:rsid w:val="00E66264"/>
    <w:rsid w:val="00E6689C"/>
    <w:rsid w:val="00E6694A"/>
    <w:rsid w:val="00E67AC7"/>
    <w:rsid w:val="00E67EB4"/>
    <w:rsid w:val="00E70281"/>
    <w:rsid w:val="00E70CC0"/>
    <w:rsid w:val="00E713B8"/>
    <w:rsid w:val="00E724E1"/>
    <w:rsid w:val="00E739BE"/>
    <w:rsid w:val="00E75988"/>
    <w:rsid w:val="00E800EE"/>
    <w:rsid w:val="00E80941"/>
    <w:rsid w:val="00E83851"/>
    <w:rsid w:val="00E84BEC"/>
    <w:rsid w:val="00E85302"/>
    <w:rsid w:val="00E85547"/>
    <w:rsid w:val="00E86F1E"/>
    <w:rsid w:val="00E90604"/>
    <w:rsid w:val="00E918DC"/>
    <w:rsid w:val="00E93017"/>
    <w:rsid w:val="00E94A3C"/>
    <w:rsid w:val="00E959D8"/>
    <w:rsid w:val="00E96567"/>
    <w:rsid w:val="00EA051F"/>
    <w:rsid w:val="00EA137C"/>
    <w:rsid w:val="00EA151F"/>
    <w:rsid w:val="00EA2400"/>
    <w:rsid w:val="00EA4B3F"/>
    <w:rsid w:val="00EA502B"/>
    <w:rsid w:val="00EA6368"/>
    <w:rsid w:val="00EB05F4"/>
    <w:rsid w:val="00EB14E5"/>
    <w:rsid w:val="00EB2427"/>
    <w:rsid w:val="00EB4A93"/>
    <w:rsid w:val="00EB52DC"/>
    <w:rsid w:val="00EB790A"/>
    <w:rsid w:val="00EB7939"/>
    <w:rsid w:val="00EB7B98"/>
    <w:rsid w:val="00EB7BFD"/>
    <w:rsid w:val="00EB7F1C"/>
    <w:rsid w:val="00EC09E1"/>
    <w:rsid w:val="00EC1289"/>
    <w:rsid w:val="00EC30E2"/>
    <w:rsid w:val="00EC422F"/>
    <w:rsid w:val="00EC4794"/>
    <w:rsid w:val="00EC4D72"/>
    <w:rsid w:val="00EC5654"/>
    <w:rsid w:val="00EC5A07"/>
    <w:rsid w:val="00EC5E5E"/>
    <w:rsid w:val="00EC759D"/>
    <w:rsid w:val="00ED0EB7"/>
    <w:rsid w:val="00ED1A7F"/>
    <w:rsid w:val="00ED3CDC"/>
    <w:rsid w:val="00ED4231"/>
    <w:rsid w:val="00ED62CC"/>
    <w:rsid w:val="00EE00DD"/>
    <w:rsid w:val="00EE1318"/>
    <w:rsid w:val="00EE3599"/>
    <w:rsid w:val="00EE3794"/>
    <w:rsid w:val="00EE4F95"/>
    <w:rsid w:val="00EE5357"/>
    <w:rsid w:val="00EE5AB9"/>
    <w:rsid w:val="00EE5B78"/>
    <w:rsid w:val="00EE697B"/>
    <w:rsid w:val="00EE707D"/>
    <w:rsid w:val="00EF1169"/>
    <w:rsid w:val="00EF20DB"/>
    <w:rsid w:val="00EF21DD"/>
    <w:rsid w:val="00EF31CD"/>
    <w:rsid w:val="00EF338C"/>
    <w:rsid w:val="00EF3790"/>
    <w:rsid w:val="00EF4098"/>
    <w:rsid w:val="00EF47D6"/>
    <w:rsid w:val="00EF74DA"/>
    <w:rsid w:val="00F013EE"/>
    <w:rsid w:val="00F02812"/>
    <w:rsid w:val="00F02A42"/>
    <w:rsid w:val="00F0558F"/>
    <w:rsid w:val="00F056E3"/>
    <w:rsid w:val="00F06A14"/>
    <w:rsid w:val="00F12ED2"/>
    <w:rsid w:val="00F1309F"/>
    <w:rsid w:val="00F1311E"/>
    <w:rsid w:val="00F13128"/>
    <w:rsid w:val="00F16538"/>
    <w:rsid w:val="00F16C9D"/>
    <w:rsid w:val="00F20010"/>
    <w:rsid w:val="00F202F5"/>
    <w:rsid w:val="00F21D94"/>
    <w:rsid w:val="00F21DEC"/>
    <w:rsid w:val="00F22F27"/>
    <w:rsid w:val="00F2349A"/>
    <w:rsid w:val="00F23C18"/>
    <w:rsid w:val="00F24517"/>
    <w:rsid w:val="00F248B7"/>
    <w:rsid w:val="00F26282"/>
    <w:rsid w:val="00F26450"/>
    <w:rsid w:val="00F32BB7"/>
    <w:rsid w:val="00F37971"/>
    <w:rsid w:val="00F403B7"/>
    <w:rsid w:val="00F41D08"/>
    <w:rsid w:val="00F41DA2"/>
    <w:rsid w:val="00F4496B"/>
    <w:rsid w:val="00F462FA"/>
    <w:rsid w:val="00F46DAD"/>
    <w:rsid w:val="00F47D9E"/>
    <w:rsid w:val="00F50056"/>
    <w:rsid w:val="00F50D29"/>
    <w:rsid w:val="00F518E5"/>
    <w:rsid w:val="00F55ADA"/>
    <w:rsid w:val="00F56E82"/>
    <w:rsid w:val="00F617B4"/>
    <w:rsid w:val="00F62088"/>
    <w:rsid w:val="00F651EF"/>
    <w:rsid w:val="00F66242"/>
    <w:rsid w:val="00F667C8"/>
    <w:rsid w:val="00F71F6D"/>
    <w:rsid w:val="00F71F98"/>
    <w:rsid w:val="00F74431"/>
    <w:rsid w:val="00F7461C"/>
    <w:rsid w:val="00F769B2"/>
    <w:rsid w:val="00F7741C"/>
    <w:rsid w:val="00F80BCA"/>
    <w:rsid w:val="00F81B2C"/>
    <w:rsid w:val="00F82F35"/>
    <w:rsid w:val="00F90687"/>
    <w:rsid w:val="00F95DA0"/>
    <w:rsid w:val="00F95E8A"/>
    <w:rsid w:val="00F971E4"/>
    <w:rsid w:val="00FA1646"/>
    <w:rsid w:val="00FA30FA"/>
    <w:rsid w:val="00FA34A2"/>
    <w:rsid w:val="00FA5399"/>
    <w:rsid w:val="00FA572A"/>
    <w:rsid w:val="00FA5AE0"/>
    <w:rsid w:val="00FA7CA3"/>
    <w:rsid w:val="00FB24CB"/>
    <w:rsid w:val="00FB4D27"/>
    <w:rsid w:val="00FB6090"/>
    <w:rsid w:val="00FC0C89"/>
    <w:rsid w:val="00FC1384"/>
    <w:rsid w:val="00FC23F8"/>
    <w:rsid w:val="00FC2B68"/>
    <w:rsid w:val="00FC2D37"/>
    <w:rsid w:val="00FC37B9"/>
    <w:rsid w:val="00FC45DC"/>
    <w:rsid w:val="00FC559E"/>
    <w:rsid w:val="00FC5783"/>
    <w:rsid w:val="00FC6250"/>
    <w:rsid w:val="00FC690A"/>
    <w:rsid w:val="00FC6D19"/>
    <w:rsid w:val="00FC6FA8"/>
    <w:rsid w:val="00FD1D7B"/>
    <w:rsid w:val="00FD264B"/>
    <w:rsid w:val="00FD2AAA"/>
    <w:rsid w:val="00FD2BD5"/>
    <w:rsid w:val="00FD7E49"/>
    <w:rsid w:val="00FE29F4"/>
    <w:rsid w:val="00FE61E8"/>
    <w:rsid w:val="00FE71C1"/>
    <w:rsid w:val="00FE786B"/>
    <w:rsid w:val="00FE7C69"/>
    <w:rsid w:val="00FF4366"/>
    <w:rsid w:val="00FF72F0"/>
    <w:rsid w:val="00FF7CC9"/>
    <w:rsid w:val="0ACC16D0"/>
    <w:rsid w:val="2FEDE63B"/>
    <w:rsid w:val="33A607BB"/>
    <w:rsid w:val="33D41953"/>
    <w:rsid w:val="3EFF222E"/>
    <w:rsid w:val="67ED862A"/>
    <w:rsid w:val="6CE8033D"/>
    <w:rsid w:val="76FF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54E211"/>
  <w15:docId w15:val="{CAE0A129-CC1C-4E05-8A00-03793688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uiPriority="1" w:unhideWhenUsed="1"/>
    <w:lsdException w:name="Body Text Indent" w:qFormat="1"/>
    <w:lsdException w:name="Subtitle" w:qFormat="1"/>
    <w:lsdException w:name="Body Text Indent 2"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nhideWhenUsed="1"/>
    <w:lsdException w:name="HTML Variable" w:semiHidden="1"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d">
    <w:name w:val="Normal"/>
    <w:qFormat/>
    <w:pPr>
      <w:widowControl w:val="0"/>
      <w:adjustRightInd w:val="0"/>
      <w:spacing w:line="312" w:lineRule="atLeast"/>
      <w:jc w:val="both"/>
      <w:textAlignment w:val="baseline"/>
    </w:pPr>
    <w:rPr>
      <w:sz w:val="21"/>
    </w:rPr>
  </w:style>
  <w:style w:type="paragraph" w:styleId="11">
    <w:name w:val="heading 1"/>
    <w:aliases w:val="章,章名,实例名称"/>
    <w:basedOn w:val="ad"/>
    <w:next w:val="ad"/>
    <w:link w:val="12"/>
    <w:qFormat/>
    <w:pPr>
      <w:keepNext/>
      <w:keepLines/>
      <w:spacing w:before="280" w:after="310" w:line="480" w:lineRule="atLeast"/>
      <w:jc w:val="center"/>
      <w:outlineLvl w:val="0"/>
    </w:pPr>
    <w:rPr>
      <w:rFonts w:ascii="Arial" w:eastAsia="黑体" w:hAnsi="Arial"/>
      <w:kern w:val="32"/>
      <w:sz w:val="32"/>
    </w:rPr>
  </w:style>
  <w:style w:type="paragraph" w:styleId="20">
    <w:name w:val="heading 2"/>
    <w:aliases w:val="H2"/>
    <w:basedOn w:val="ad"/>
    <w:next w:val="ad"/>
    <w:link w:val="21"/>
    <w:qFormat/>
    <w:pPr>
      <w:keepNext/>
      <w:keepLines/>
      <w:spacing w:before="260" w:after="260" w:line="416" w:lineRule="atLeast"/>
      <w:ind w:firstLine="420"/>
      <w:outlineLvl w:val="1"/>
    </w:pPr>
    <w:rPr>
      <w:sz w:val="28"/>
    </w:rPr>
  </w:style>
  <w:style w:type="paragraph" w:styleId="31">
    <w:name w:val="heading 3"/>
    <w:aliases w:val="3级"/>
    <w:basedOn w:val="ad"/>
    <w:next w:val="ad"/>
    <w:link w:val="32"/>
    <w:qFormat/>
    <w:pPr>
      <w:keepNext/>
      <w:keepLines/>
      <w:spacing w:before="160" w:after="160"/>
      <w:ind w:left="425"/>
      <w:outlineLvl w:val="2"/>
    </w:pPr>
    <w:rPr>
      <w:rFonts w:ascii="Arial" w:eastAsia="黑体" w:hAnsi="Arial"/>
      <w:sz w:val="24"/>
    </w:rPr>
  </w:style>
  <w:style w:type="paragraph" w:styleId="40">
    <w:name w:val="heading 4"/>
    <w:aliases w:val="标题 4-五黑"/>
    <w:basedOn w:val="ad"/>
    <w:next w:val="ad"/>
    <w:link w:val="42"/>
    <w:qFormat/>
    <w:pPr>
      <w:keepNext/>
      <w:keepLines/>
      <w:spacing w:before="60" w:after="60"/>
      <w:ind w:firstLine="425"/>
      <w:outlineLvl w:val="3"/>
    </w:pPr>
    <w:rPr>
      <w:b/>
    </w:rPr>
  </w:style>
  <w:style w:type="paragraph" w:styleId="5">
    <w:name w:val="heading 5"/>
    <w:basedOn w:val="ad"/>
    <w:next w:val="ad"/>
    <w:link w:val="50"/>
    <w:qFormat/>
    <w:pPr>
      <w:keepNext/>
      <w:keepLines/>
      <w:spacing w:line="240" w:lineRule="atLeast"/>
      <w:ind w:firstLine="425"/>
      <w:outlineLvl w:val="4"/>
    </w:pPr>
  </w:style>
  <w:style w:type="paragraph" w:styleId="6">
    <w:name w:val="heading 6"/>
    <w:basedOn w:val="ad"/>
    <w:next w:val="ad"/>
    <w:qFormat/>
    <w:pPr>
      <w:keepNext/>
      <w:keepLines/>
      <w:spacing w:before="240" w:after="64" w:line="320" w:lineRule="atLeast"/>
      <w:outlineLvl w:val="5"/>
    </w:pPr>
    <w:rPr>
      <w:rFonts w:ascii="Arial" w:eastAsia="黑体" w:hAnsi="Arial"/>
      <w:b/>
    </w:rPr>
  </w:style>
  <w:style w:type="paragraph" w:styleId="7">
    <w:name w:val="heading 7"/>
    <w:basedOn w:val="ad"/>
    <w:next w:val="ad"/>
    <w:qFormat/>
    <w:pPr>
      <w:keepNext/>
      <w:keepLines/>
      <w:spacing w:before="240" w:after="64" w:line="320" w:lineRule="atLeast"/>
      <w:outlineLvl w:val="6"/>
    </w:pPr>
    <w:rPr>
      <w:b/>
    </w:rPr>
  </w:style>
  <w:style w:type="paragraph" w:styleId="8">
    <w:name w:val="heading 8"/>
    <w:basedOn w:val="ad"/>
    <w:next w:val="ad"/>
    <w:link w:val="80"/>
    <w:qFormat/>
    <w:rsid w:val="00BE2E5A"/>
    <w:pPr>
      <w:keepNext/>
      <w:keepLines/>
      <w:adjustRightInd/>
      <w:spacing w:before="240" w:after="64" w:line="320" w:lineRule="auto"/>
      <w:textAlignment w:val="auto"/>
      <w:outlineLvl w:val="7"/>
    </w:pPr>
    <w:rPr>
      <w:rFonts w:ascii="Arial" w:eastAsia="黑体" w:hAnsi="Arial"/>
      <w:kern w:val="2"/>
      <w:sz w:val="24"/>
      <w:szCs w:val="18"/>
    </w:rPr>
  </w:style>
  <w:style w:type="paragraph" w:styleId="9">
    <w:name w:val="heading 9"/>
    <w:basedOn w:val="ad"/>
    <w:next w:val="ad"/>
    <w:link w:val="90"/>
    <w:qFormat/>
    <w:rsid w:val="00BE2E5A"/>
    <w:pPr>
      <w:keepNext/>
      <w:keepLines/>
      <w:adjustRightInd/>
      <w:spacing w:before="240" w:after="64" w:line="320" w:lineRule="auto"/>
      <w:textAlignment w:val="auto"/>
      <w:outlineLvl w:val="8"/>
    </w:pPr>
    <w:rPr>
      <w:rFonts w:ascii="Arial" w:eastAsia="黑体" w:hAnsi="Arial"/>
      <w:kern w:val="2"/>
      <w:szCs w:val="21"/>
    </w:rPr>
  </w:style>
  <w:style w:type="character" w:default="1" w:styleId="ae">
    <w:name w:val="Default Paragraph Font"/>
    <w:uiPriority w:val="1"/>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TOC7">
    <w:name w:val="toc 7"/>
    <w:basedOn w:val="ad"/>
    <w:next w:val="ad"/>
    <w:semiHidden/>
    <w:qFormat/>
    <w:pPr>
      <w:ind w:left="1260"/>
      <w:jc w:val="left"/>
    </w:pPr>
    <w:rPr>
      <w:sz w:val="18"/>
      <w:szCs w:val="18"/>
    </w:rPr>
  </w:style>
  <w:style w:type="paragraph" w:styleId="af1">
    <w:name w:val="Normal Indent"/>
    <w:aliases w:val="特点,四号,表正文,正文非缩进"/>
    <w:basedOn w:val="ad"/>
    <w:link w:val="af2"/>
    <w:qFormat/>
    <w:pPr>
      <w:ind w:firstLine="420"/>
    </w:pPr>
  </w:style>
  <w:style w:type="paragraph" w:styleId="af3">
    <w:name w:val="caption"/>
    <w:basedOn w:val="ad"/>
    <w:next w:val="ad"/>
    <w:qFormat/>
    <w:pPr>
      <w:spacing w:before="120" w:after="120"/>
      <w:jc w:val="center"/>
    </w:pPr>
    <w:rPr>
      <w:rFonts w:ascii="Arial" w:eastAsia="黑体" w:hAnsi="Arial"/>
      <w:sz w:val="18"/>
    </w:rPr>
  </w:style>
  <w:style w:type="paragraph" w:styleId="af4">
    <w:name w:val="Document Map"/>
    <w:basedOn w:val="ad"/>
    <w:link w:val="af5"/>
    <w:semiHidden/>
    <w:qFormat/>
    <w:pPr>
      <w:shd w:val="clear" w:color="auto" w:fill="000080"/>
    </w:pPr>
  </w:style>
  <w:style w:type="paragraph" w:styleId="af6">
    <w:name w:val="annotation text"/>
    <w:basedOn w:val="ad"/>
    <w:link w:val="af7"/>
    <w:semiHidden/>
    <w:qFormat/>
    <w:pPr>
      <w:jc w:val="left"/>
    </w:pPr>
  </w:style>
  <w:style w:type="paragraph" w:styleId="af8">
    <w:name w:val="Body Text Indent"/>
    <w:basedOn w:val="ad"/>
    <w:link w:val="af9"/>
    <w:qFormat/>
    <w:pPr>
      <w:ind w:firstLine="425"/>
    </w:pPr>
  </w:style>
  <w:style w:type="paragraph" w:styleId="TOC5">
    <w:name w:val="toc 5"/>
    <w:basedOn w:val="ad"/>
    <w:next w:val="ad"/>
    <w:semiHidden/>
    <w:qFormat/>
    <w:pPr>
      <w:ind w:left="840"/>
      <w:jc w:val="left"/>
    </w:pPr>
    <w:rPr>
      <w:sz w:val="18"/>
      <w:szCs w:val="18"/>
    </w:rPr>
  </w:style>
  <w:style w:type="paragraph" w:styleId="TOC3">
    <w:name w:val="toc 3"/>
    <w:basedOn w:val="ad"/>
    <w:next w:val="ad"/>
    <w:semiHidden/>
    <w:qFormat/>
    <w:pPr>
      <w:ind w:left="420"/>
      <w:jc w:val="left"/>
    </w:pPr>
    <w:rPr>
      <w:i/>
      <w:iCs/>
      <w:sz w:val="20"/>
    </w:rPr>
  </w:style>
  <w:style w:type="paragraph" w:styleId="TOC8">
    <w:name w:val="toc 8"/>
    <w:basedOn w:val="ad"/>
    <w:next w:val="ad"/>
    <w:semiHidden/>
    <w:qFormat/>
    <w:pPr>
      <w:ind w:left="1470"/>
      <w:jc w:val="left"/>
    </w:pPr>
    <w:rPr>
      <w:sz w:val="18"/>
      <w:szCs w:val="18"/>
    </w:rPr>
  </w:style>
  <w:style w:type="paragraph" w:styleId="22">
    <w:name w:val="Body Text Indent 2"/>
    <w:basedOn w:val="ad"/>
    <w:link w:val="23"/>
    <w:qFormat/>
    <w:pPr>
      <w:ind w:firstLineChars="200" w:firstLine="420"/>
    </w:pPr>
  </w:style>
  <w:style w:type="paragraph" w:styleId="afa">
    <w:name w:val="footer"/>
    <w:basedOn w:val="ad"/>
    <w:link w:val="afb"/>
    <w:qFormat/>
    <w:pPr>
      <w:tabs>
        <w:tab w:val="center" w:pos="4320"/>
        <w:tab w:val="right" w:pos="8640"/>
      </w:tabs>
      <w:spacing w:line="240" w:lineRule="atLeast"/>
    </w:pPr>
    <w:rPr>
      <w:sz w:val="18"/>
    </w:rPr>
  </w:style>
  <w:style w:type="paragraph" w:styleId="afc">
    <w:name w:val="header"/>
    <w:basedOn w:val="ad"/>
    <w:link w:val="afd"/>
    <w:qFormat/>
    <w:pPr>
      <w:pBdr>
        <w:bottom w:val="single" w:sz="6" w:space="1" w:color="auto"/>
      </w:pBdr>
      <w:tabs>
        <w:tab w:val="center" w:pos="4320"/>
        <w:tab w:val="right" w:pos="8640"/>
      </w:tabs>
      <w:spacing w:line="240" w:lineRule="atLeast"/>
      <w:jc w:val="center"/>
    </w:pPr>
    <w:rPr>
      <w:sz w:val="18"/>
    </w:rPr>
  </w:style>
  <w:style w:type="paragraph" w:styleId="TOC1">
    <w:name w:val="toc 1"/>
    <w:basedOn w:val="ad"/>
    <w:next w:val="ad"/>
    <w:semiHidden/>
    <w:qFormat/>
    <w:pPr>
      <w:spacing w:before="120" w:after="120"/>
      <w:jc w:val="left"/>
    </w:pPr>
    <w:rPr>
      <w:b/>
      <w:bCs/>
      <w:caps/>
      <w:sz w:val="20"/>
    </w:rPr>
  </w:style>
  <w:style w:type="paragraph" w:styleId="TOC4">
    <w:name w:val="toc 4"/>
    <w:basedOn w:val="ad"/>
    <w:next w:val="ad"/>
    <w:semiHidden/>
    <w:qFormat/>
    <w:pPr>
      <w:ind w:left="630"/>
      <w:jc w:val="left"/>
    </w:pPr>
    <w:rPr>
      <w:sz w:val="18"/>
      <w:szCs w:val="18"/>
    </w:rPr>
  </w:style>
  <w:style w:type="paragraph" w:styleId="TOC6">
    <w:name w:val="toc 6"/>
    <w:basedOn w:val="ad"/>
    <w:next w:val="ad"/>
    <w:semiHidden/>
    <w:qFormat/>
    <w:pPr>
      <w:ind w:left="1050"/>
      <w:jc w:val="left"/>
    </w:pPr>
    <w:rPr>
      <w:sz w:val="18"/>
      <w:szCs w:val="18"/>
    </w:rPr>
  </w:style>
  <w:style w:type="paragraph" w:styleId="TOC2">
    <w:name w:val="toc 2"/>
    <w:basedOn w:val="ad"/>
    <w:next w:val="ad"/>
    <w:semiHidden/>
    <w:qFormat/>
    <w:pPr>
      <w:ind w:left="210"/>
      <w:jc w:val="left"/>
    </w:pPr>
    <w:rPr>
      <w:smallCaps/>
      <w:sz w:val="20"/>
    </w:rPr>
  </w:style>
  <w:style w:type="paragraph" w:styleId="TOC9">
    <w:name w:val="toc 9"/>
    <w:basedOn w:val="ad"/>
    <w:next w:val="ad"/>
    <w:semiHidden/>
    <w:qFormat/>
    <w:pPr>
      <w:ind w:left="1680"/>
      <w:jc w:val="left"/>
    </w:pPr>
    <w:rPr>
      <w:sz w:val="18"/>
      <w:szCs w:val="18"/>
    </w:rPr>
  </w:style>
  <w:style w:type="character" w:styleId="afe">
    <w:name w:val="Strong"/>
    <w:qFormat/>
    <w:rPr>
      <w:b/>
      <w:bCs/>
    </w:rPr>
  </w:style>
  <w:style w:type="character" w:styleId="aff">
    <w:name w:val="page number"/>
    <w:basedOn w:val="ae"/>
    <w:qFormat/>
  </w:style>
  <w:style w:type="character" w:styleId="aff0">
    <w:name w:val="Hyperlink"/>
    <w:qFormat/>
    <w:rPr>
      <w:color w:val="0000FF"/>
      <w:u w:val="single"/>
    </w:rPr>
  </w:style>
  <w:style w:type="character" w:styleId="aff1">
    <w:name w:val="annotation reference"/>
    <w:semiHidden/>
    <w:qFormat/>
    <w:rPr>
      <w:sz w:val="21"/>
    </w:rPr>
  </w:style>
  <w:style w:type="table" w:styleId="aff2">
    <w:name w:val="Table Grid"/>
    <w:basedOn w:val="af"/>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图题"/>
    <w:next w:val="ad"/>
    <w:qFormat/>
    <w:pPr>
      <w:widowControl w:val="0"/>
      <w:adjustRightInd w:val="0"/>
      <w:spacing w:before="120" w:after="120" w:line="240" w:lineRule="atLeast"/>
      <w:jc w:val="center"/>
      <w:textAlignment w:val="baseline"/>
    </w:pPr>
    <w:rPr>
      <w:sz w:val="18"/>
    </w:rPr>
  </w:style>
  <w:style w:type="paragraph" w:customStyle="1" w:styleId="13">
    <w:name w:val="样式1"/>
    <w:basedOn w:val="ad"/>
    <w:qFormat/>
    <w:pPr>
      <w:ind w:firstLine="420"/>
    </w:pPr>
  </w:style>
  <w:style w:type="paragraph" w:customStyle="1" w:styleId="aff4">
    <w:name w:val=".."/>
    <w:basedOn w:val="ad"/>
    <w:next w:val="ad"/>
    <w:qFormat/>
    <w:pPr>
      <w:autoSpaceDE w:val="0"/>
      <w:autoSpaceDN w:val="0"/>
      <w:spacing w:line="240" w:lineRule="auto"/>
      <w:jc w:val="left"/>
      <w:textAlignment w:val="auto"/>
    </w:pPr>
    <w:rPr>
      <w:rFonts w:ascii="Sim Sun" w:eastAsia="Sim Sun"/>
      <w:sz w:val="24"/>
      <w:szCs w:val="24"/>
    </w:rPr>
  </w:style>
  <w:style w:type="paragraph" w:customStyle="1" w:styleId="14">
    <w:name w:val="列出段落1"/>
    <w:basedOn w:val="ad"/>
    <w:uiPriority w:val="34"/>
    <w:qFormat/>
    <w:pPr>
      <w:adjustRightInd/>
      <w:spacing w:line="240" w:lineRule="auto"/>
      <w:ind w:firstLineChars="200" w:firstLine="420"/>
      <w:textAlignment w:val="auto"/>
    </w:pPr>
    <w:rPr>
      <w:rFonts w:ascii="Calibri" w:hAnsi="Calibri"/>
      <w:kern w:val="2"/>
      <w:szCs w:val="22"/>
    </w:rPr>
  </w:style>
  <w:style w:type="paragraph" w:customStyle="1" w:styleId="15">
    <w:name w:val="修订1"/>
    <w:hidden/>
    <w:uiPriority w:val="99"/>
    <w:semiHidden/>
    <w:qFormat/>
    <w:rPr>
      <w:sz w:val="21"/>
    </w:rPr>
  </w:style>
  <w:style w:type="paragraph" w:styleId="aff5">
    <w:name w:val="Balloon Text"/>
    <w:basedOn w:val="ad"/>
    <w:link w:val="aff6"/>
    <w:rsid w:val="000F6050"/>
    <w:pPr>
      <w:spacing w:line="240" w:lineRule="auto"/>
    </w:pPr>
    <w:rPr>
      <w:sz w:val="18"/>
      <w:szCs w:val="18"/>
    </w:rPr>
  </w:style>
  <w:style w:type="character" w:customStyle="1" w:styleId="aff6">
    <w:name w:val="批注框文本 字符"/>
    <w:basedOn w:val="ae"/>
    <w:link w:val="aff5"/>
    <w:rsid w:val="000F6050"/>
    <w:rPr>
      <w:sz w:val="18"/>
      <w:szCs w:val="18"/>
    </w:rPr>
  </w:style>
  <w:style w:type="paragraph" w:styleId="aff7">
    <w:name w:val="Revision"/>
    <w:hidden/>
    <w:uiPriority w:val="99"/>
    <w:semiHidden/>
    <w:rsid w:val="00BE2E5A"/>
    <w:rPr>
      <w:sz w:val="21"/>
    </w:rPr>
  </w:style>
  <w:style w:type="character" w:customStyle="1" w:styleId="80">
    <w:name w:val="标题 8 字符"/>
    <w:basedOn w:val="ae"/>
    <w:link w:val="8"/>
    <w:rsid w:val="00BE2E5A"/>
    <w:rPr>
      <w:rFonts w:ascii="Arial" w:eastAsia="黑体" w:hAnsi="Arial"/>
      <w:kern w:val="2"/>
      <w:sz w:val="24"/>
      <w:szCs w:val="18"/>
    </w:rPr>
  </w:style>
  <w:style w:type="character" w:customStyle="1" w:styleId="90">
    <w:name w:val="标题 9 字符"/>
    <w:basedOn w:val="ae"/>
    <w:link w:val="9"/>
    <w:rsid w:val="00BE2E5A"/>
    <w:rPr>
      <w:rFonts w:ascii="Arial" w:eastAsia="黑体" w:hAnsi="Arial"/>
      <w:kern w:val="2"/>
      <w:sz w:val="21"/>
      <w:szCs w:val="21"/>
    </w:rPr>
  </w:style>
  <w:style w:type="character" w:customStyle="1" w:styleId="12">
    <w:name w:val="标题 1 字符"/>
    <w:aliases w:val="章 字符,章名 字符,实例名称 字符"/>
    <w:link w:val="11"/>
    <w:rsid w:val="00BE2E5A"/>
    <w:rPr>
      <w:rFonts w:ascii="Arial" w:eastAsia="黑体" w:hAnsi="Arial"/>
      <w:kern w:val="32"/>
      <w:sz w:val="32"/>
    </w:rPr>
  </w:style>
  <w:style w:type="character" w:customStyle="1" w:styleId="21">
    <w:name w:val="标题 2 字符"/>
    <w:aliases w:val="H2 字符"/>
    <w:link w:val="20"/>
    <w:rsid w:val="00BE2E5A"/>
    <w:rPr>
      <w:sz w:val="28"/>
    </w:rPr>
  </w:style>
  <w:style w:type="character" w:customStyle="1" w:styleId="32">
    <w:name w:val="标题 3 字符"/>
    <w:aliases w:val="3级 字符"/>
    <w:link w:val="31"/>
    <w:rsid w:val="00BE2E5A"/>
    <w:rPr>
      <w:rFonts w:ascii="Arial" w:eastAsia="黑体" w:hAnsi="Arial"/>
      <w:sz w:val="24"/>
    </w:rPr>
  </w:style>
  <w:style w:type="character" w:customStyle="1" w:styleId="Char">
    <w:name w:val="正文文本缩进 Char"/>
    <w:rsid w:val="00BE2E5A"/>
    <w:rPr>
      <w:rFonts w:ascii="宋体" w:eastAsia="宋体"/>
      <w:sz w:val="21"/>
      <w:lang w:val="en-US" w:eastAsia="zh-CN" w:bidi="ar-SA"/>
    </w:rPr>
  </w:style>
  <w:style w:type="character" w:customStyle="1" w:styleId="50">
    <w:name w:val="标题 5 字符"/>
    <w:link w:val="5"/>
    <w:locked/>
    <w:rsid w:val="00BE2E5A"/>
    <w:rPr>
      <w:sz w:val="21"/>
    </w:rPr>
  </w:style>
  <w:style w:type="paragraph" w:styleId="aff8">
    <w:name w:val="Body Text"/>
    <w:basedOn w:val="ad"/>
    <w:link w:val="aff9"/>
    <w:rsid w:val="00BE2E5A"/>
    <w:pPr>
      <w:autoSpaceDE w:val="0"/>
      <w:autoSpaceDN w:val="0"/>
      <w:spacing w:line="240" w:lineRule="auto"/>
      <w:jc w:val="left"/>
      <w:textAlignment w:val="auto"/>
    </w:pPr>
    <w:rPr>
      <w:rFonts w:ascii="宋体" w:hAnsi="宋体"/>
    </w:rPr>
  </w:style>
  <w:style w:type="character" w:customStyle="1" w:styleId="aff9">
    <w:name w:val="正文文本 字符"/>
    <w:basedOn w:val="ae"/>
    <w:link w:val="aff8"/>
    <w:rsid w:val="00BE2E5A"/>
    <w:rPr>
      <w:rFonts w:ascii="宋体" w:hAnsi="宋体"/>
      <w:sz w:val="21"/>
    </w:rPr>
  </w:style>
  <w:style w:type="paragraph" w:styleId="33">
    <w:name w:val="Body Text Indent 3"/>
    <w:basedOn w:val="ad"/>
    <w:link w:val="310"/>
    <w:rsid w:val="00BE2E5A"/>
    <w:pPr>
      <w:adjustRightInd/>
      <w:spacing w:line="240" w:lineRule="auto"/>
      <w:ind w:firstLineChars="200" w:firstLine="420"/>
      <w:jc w:val="left"/>
      <w:textAlignment w:val="auto"/>
    </w:pPr>
    <w:rPr>
      <w:rFonts w:ascii="宋体" w:hAnsi="宋体"/>
    </w:rPr>
  </w:style>
  <w:style w:type="character" w:customStyle="1" w:styleId="34">
    <w:name w:val="正文文本缩进 3 字符"/>
    <w:basedOn w:val="ae"/>
    <w:rsid w:val="00BE2E5A"/>
    <w:rPr>
      <w:sz w:val="16"/>
      <w:szCs w:val="16"/>
    </w:rPr>
  </w:style>
  <w:style w:type="character" w:customStyle="1" w:styleId="310">
    <w:name w:val="正文文本缩进 3 字符1"/>
    <w:link w:val="33"/>
    <w:rsid w:val="00BE2E5A"/>
    <w:rPr>
      <w:rFonts w:ascii="宋体" w:hAnsi="宋体"/>
      <w:sz w:val="21"/>
    </w:rPr>
  </w:style>
  <w:style w:type="paragraph" w:styleId="affa">
    <w:name w:val="footnote text"/>
    <w:basedOn w:val="ad"/>
    <w:link w:val="16"/>
    <w:rsid w:val="00BE2E5A"/>
    <w:pPr>
      <w:adjustRightInd/>
      <w:snapToGrid w:val="0"/>
      <w:spacing w:line="240" w:lineRule="auto"/>
      <w:jc w:val="left"/>
      <w:textAlignment w:val="auto"/>
    </w:pPr>
    <w:rPr>
      <w:rFonts w:ascii="宋体"/>
      <w:sz w:val="18"/>
      <w:szCs w:val="18"/>
    </w:rPr>
  </w:style>
  <w:style w:type="character" w:customStyle="1" w:styleId="affb">
    <w:name w:val="脚注文本 字符"/>
    <w:basedOn w:val="ae"/>
    <w:rsid w:val="00BE2E5A"/>
    <w:rPr>
      <w:sz w:val="18"/>
      <w:szCs w:val="18"/>
    </w:rPr>
  </w:style>
  <w:style w:type="paragraph" w:styleId="24">
    <w:name w:val="Body Text 2"/>
    <w:basedOn w:val="ad"/>
    <w:link w:val="25"/>
    <w:rsid w:val="00BE2E5A"/>
    <w:pPr>
      <w:autoSpaceDE w:val="0"/>
      <w:autoSpaceDN w:val="0"/>
      <w:spacing w:line="240" w:lineRule="auto"/>
      <w:jc w:val="left"/>
      <w:textAlignment w:val="auto"/>
    </w:pPr>
    <w:rPr>
      <w:rFonts w:ascii="宋体" w:hAnsi="宋体"/>
      <w:sz w:val="18"/>
    </w:rPr>
  </w:style>
  <w:style w:type="character" w:customStyle="1" w:styleId="25">
    <w:name w:val="正文文本 2 字符"/>
    <w:basedOn w:val="ae"/>
    <w:link w:val="24"/>
    <w:rsid w:val="00BE2E5A"/>
    <w:rPr>
      <w:rFonts w:ascii="宋体" w:hAnsi="宋体"/>
      <w:sz w:val="18"/>
    </w:rPr>
  </w:style>
  <w:style w:type="character" w:customStyle="1" w:styleId="afd">
    <w:name w:val="页眉 字符"/>
    <w:link w:val="afc"/>
    <w:rsid w:val="00BE2E5A"/>
    <w:rPr>
      <w:sz w:val="18"/>
    </w:rPr>
  </w:style>
  <w:style w:type="paragraph" w:customStyle="1" w:styleId="affc">
    <w:name w:val="图"/>
    <w:basedOn w:val="ad"/>
    <w:rsid w:val="00BE2E5A"/>
    <w:pPr>
      <w:snapToGrid w:val="0"/>
      <w:spacing w:beforeLines="50" w:before="157" w:line="315" w:lineRule="atLeast"/>
      <w:jc w:val="center"/>
      <w:textAlignment w:val="auto"/>
    </w:pPr>
    <w:rPr>
      <w:kern w:val="2"/>
      <w:szCs w:val="24"/>
    </w:rPr>
  </w:style>
  <w:style w:type="paragraph" w:customStyle="1" w:styleId="affd">
    <w:name w:val="图说"/>
    <w:basedOn w:val="ad"/>
    <w:rsid w:val="00BE2E5A"/>
    <w:pPr>
      <w:spacing w:line="480" w:lineRule="auto"/>
      <w:jc w:val="center"/>
      <w:textAlignment w:val="auto"/>
    </w:pPr>
    <w:rPr>
      <w:kern w:val="2"/>
      <w:sz w:val="18"/>
      <w:szCs w:val="24"/>
    </w:rPr>
  </w:style>
  <w:style w:type="paragraph" w:customStyle="1" w:styleId="affe">
    <w:name w:val="程序"/>
    <w:basedOn w:val="ad"/>
    <w:link w:val="Char0"/>
    <w:rsid w:val="00BE2E5A"/>
    <w:pPr>
      <w:topLinePunct/>
      <w:snapToGrid w:val="0"/>
      <w:spacing w:line="270" w:lineRule="atLeast"/>
      <w:ind w:firstLine="425"/>
      <w:textAlignment w:val="auto"/>
    </w:pPr>
    <w:rPr>
      <w:rFonts w:ascii="Courier New" w:hAnsi="Courier New" w:cs="Courier New"/>
      <w:kern w:val="2"/>
      <w:sz w:val="18"/>
      <w:szCs w:val="24"/>
    </w:rPr>
  </w:style>
  <w:style w:type="paragraph" w:customStyle="1" w:styleId="afff">
    <w:name w:val="半行"/>
    <w:basedOn w:val="ad"/>
    <w:rsid w:val="00BE2E5A"/>
    <w:pPr>
      <w:snapToGrid w:val="0"/>
      <w:spacing w:line="160" w:lineRule="exact"/>
      <w:ind w:firstLineChars="200" w:firstLine="365"/>
      <w:textAlignment w:val="auto"/>
    </w:pPr>
    <w:rPr>
      <w:kern w:val="2"/>
      <w:sz w:val="18"/>
      <w:szCs w:val="24"/>
    </w:rPr>
  </w:style>
  <w:style w:type="paragraph" w:customStyle="1" w:styleId="afff0">
    <w:name w:val="表题"/>
    <w:aliases w:val="小5黑,居中"/>
    <w:basedOn w:val="ad"/>
    <w:rsid w:val="00BE2E5A"/>
    <w:pPr>
      <w:snapToGrid w:val="0"/>
      <w:spacing w:beforeLines="35" w:before="110" w:afterLines="15" w:after="47" w:line="315" w:lineRule="atLeast"/>
      <w:jc w:val="center"/>
      <w:textAlignment w:val="auto"/>
    </w:pPr>
    <w:rPr>
      <w:rFonts w:eastAsia="黑体"/>
      <w:kern w:val="2"/>
      <w:sz w:val="18"/>
      <w:szCs w:val="24"/>
    </w:rPr>
  </w:style>
  <w:style w:type="character" w:customStyle="1" w:styleId="afb">
    <w:name w:val="页脚 字符"/>
    <w:link w:val="afa"/>
    <w:rsid w:val="00BE2E5A"/>
    <w:rPr>
      <w:sz w:val="18"/>
    </w:rPr>
  </w:style>
  <w:style w:type="paragraph" w:customStyle="1" w:styleId="afff1">
    <w:link w:val="2Char"/>
    <w:rsid w:val="00BE2E5A"/>
    <w:pPr>
      <w:widowControl w:val="0"/>
      <w:ind w:firstLineChars="200" w:firstLine="210"/>
      <w:jc w:val="both"/>
    </w:pPr>
    <w:rPr>
      <w:kern w:val="2"/>
      <w:sz w:val="21"/>
      <w:szCs w:val="24"/>
    </w:rPr>
  </w:style>
  <w:style w:type="paragraph" w:styleId="afff2">
    <w:name w:val="List"/>
    <w:basedOn w:val="ad"/>
    <w:rsid w:val="00BE2E5A"/>
    <w:pPr>
      <w:tabs>
        <w:tab w:val="num" w:pos="425"/>
      </w:tabs>
      <w:adjustRightInd/>
      <w:spacing w:line="240" w:lineRule="auto"/>
      <w:ind w:left="425" w:hanging="425"/>
      <w:jc w:val="left"/>
      <w:textAlignment w:val="auto"/>
    </w:pPr>
    <w:rPr>
      <w:kern w:val="2"/>
      <w:szCs w:val="24"/>
    </w:rPr>
  </w:style>
  <w:style w:type="paragraph" w:customStyle="1" w:styleId="4">
    <w:name w:val="样式 样式 提要 + 两端对齐 + 左侧:  4 字符"/>
    <w:basedOn w:val="afff3"/>
    <w:autoRedefine/>
    <w:rsid w:val="00BE2E5A"/>
    <w:pPr>
      <w:numPr>
        <w:numId w:val="2"/>
      </w:numPr>
      <w:ind w:leftChars="0" w:left="0"/>
    </w:pPr>
  </w:style>
  <w:style w:type="paragraph" w:customStyle="1" w:styleId="afff3">
    <w:name w:val="样式 提要 + 两端对齐"/>
    <w:basedOn w:val="afff4"/>
    <w:autoRedefine/>
    <w:rsid w:val="00BE2E5A"/>
    <w:pPr>
      <w:ind w:leftChars="400" w:left="400" w:firstLineChars="0" w:firstLine="0"/>
    </w:pPr>
  </w:style>
  <w:style w:type="paragraph" w:customStyle="1" w:styleId="afff4">
    <w:name w:val="提要"/>
    <w:basedOn w:val="ad"/>
    <w:autoRedefine/>
    <w:rsid w:val="00BE2E5A"/>
    <w:pPr>
      <w:pBdr>
        <w:top w:val="single" w:sz="4" w:space="1" w:color="auto"/>
        <w:left w:val="single" w:sz="4" w:space="4" w:color="auto"/>
        <w:bottom w:val="single" w:sz="4" w:space="1" w:color="auto"/>
        <w:right w:val="single" w:sz="4" w:space="4" w:color="auto"/>
      </w:pBdr>
      <w:tabs>
        <w:tab w:val="num" w:pos="425"/>
      </w:tabs>
      <w:adjustRightInd/>
      <w:spacing w:line="240" w:lineRule="auto"/>
      <w:ind w:left="425" w:right="1531" w:firstLineChars="200" w:hanging="425"/>
      <w:jc w:val="left"/>
      <w:textAlignment w:val="auto"/>
    </w:pPr>
    <w:rPr>
      <w:kern w:val="2"/>
      <w:szCs w:val="24"/>
    </w:rPr>
  </w:style>
  <w:style w:type="paragraph" w:customStyle="1" w:styleId="075284">
    <w:name w:val="样式 项目 + 两端对齐 左侧:  0.75 厘米 悬挂缩进: 2.84 字符"/>
    <w:basedOn w:val="ad"/>
    <w:autoRedefine/>
    <w:rsid w:val="00BE2E5A"/>
    <w:pPr>
      <w:tabs>
        <w:tab w:val="num" w:pos="198"/>
      </w:tabs>
      <w:adjustRightInd/>
      <w:spacing w:line="240" w:lineRule="auto"/>
      <w:jc w:val="left"/>
      <w:textAlignment w:val="auto"/>
    </w:pPr>
    <w:rPr>
      <w:kern w:val="2"/>
      <w:szCs w:val="24"/>
    </w:rPr>
  </w:style>
  <w:style w:type="paragraph" w:customStyle="1" w:styleId="150">
    <w:name w:val="样式 操作 + 左 悬挂缩进: 1.5 字符 段后: 0 磅"/>
    <w:basedOn w:val="afff5"/>
    <w:autoRedefine/>
    <w:rsid w:val="00BE2E5A"/>
    <w:pPr>
      <w:tabs>
        <w:tab w:val="clear" w:pos="420"/>
        <w:tab w:val="num" w:pos="205"/>
      </w:tabs>
      <w:ind w:left="200" w:firstLine="0"/>
      <w:jc w:val="left"/>
    </w:pPr>
  </w:style>
  <w:style w:type="paragraph" w:customStyle="1" w:styleId="afff5">
    <w:name w:val="操作"/>
    <w:basedOn w:val="ad"/>
    <w:autoRedefine/>
    <w:rsid w:val="00BE2E5A"/>
    <w:pPr>
      <w:shd w:val="clear" w:color="auto" w:fill="CCCCCC"/>
      <w:tabs>
        <w:tab w:val="num" w:pos="420"/>
      </w:tabs>
      <w:adjustRightInd/>
      <w:spacing w:line="240" w:lineRule="auto"/>
      <w:ind w:left="420" w:hanging="420"/>
      <w:textAlignment w:val="auto"/>
    </w:pPr>
    <w:rPr>
      <w:kern w:val="2"/>
      <w:szCs w:val="24"/>
    </w:rPr>
  </w:style>
  <w:style w:type="paragraph" w:customStyle="1" w:styleId="0">
    <w:name w:val="样式 提醒 + 右侧:  0 厘米"/>
    <w:basedOn w:val="ad"/>
    <w:autoRedefine/>
    <w:rsid w:val="00BE2E5A"/>
    <w:pPr>
      <w:keepLines/>
      <w:pBdr>
        <w:top w:val="single" w:sz="4" w:space="1" w:color="auto"/>
        <w:bottom w:val="single" w:sz="4" w:space="1" w:color="auto"/>
      </w:pBdr>
      <w:tabs>
        <w:tab w:val="num" w:pos="780"/>
      </w:tabs>
      <w:adjustRightInd/>
      <w:snapToGrid w:val="0"/>
      <w:spacing w:before="120" w:after="120"/>
      <w:ind w:left="760" w:hanging="340"/>
      <w:jc w:val="left"/>
      <w:textAlignment w:val="auto"/>
    </w:pPr>
    <w:rPr>
      <w:rFonts w:eastAsia="幼圆"/>
      <w:kern w:val="2"/>
      <w:szCs w:val="24"/>
    </w:rPr>
  </w:style>
  <w:style w:type="paragraph" w:customStyle="1" w:styleId="074204">
    <w:name w:val="样式 提要 + 左侧:  0.74 厘米 悬挂缩进: 2.04 字符"/>
    <w:basedOn w:val="afff4"/>
    <w:autoRedefine/>
    <w:rsid w:val="00BE2E5A"/>
    <w:pPr>
      <w:tabs>
        <w:tab w:val="clear" w:pos="425"/>
        <w:tab w:val="num" w:pos="710"/>
      </w:tabs>
      <w:ind w:left="824" w:hanging="204"/>
    </w:pPr>
  </w:style>
  <w:style w:type="paragraph" w:customStyle="1" w:styleId="afff6">
    <w:name w:val="注意+说明文"/>
    <w:basedOn w:val="a6"/>
    <w:rsid w:val="00BE2E5A"/>
    <w:pPr>
      <w:topLinePunct/>
      <w:snapToGrid w:val="0"/>
      <w:spacing w:line="316" w:lineRule="atLeast"/>
      <w:ind w:firstLine="425"/>
    </w:pPr>
    <w:rPr>
      <w:rFonts w:ascii="Times New Roman" w:eastAsia="楷体_GB2312" w:hAnsi="Times New Roman" w:cs="Times New Roman"/>
    </w:rPr>
  </w:style>
  <w:style w:type="paragraph" w:styleId="a6">
    <w:name w:val="Plain Text"/>
    <w:basedOn w:val="ad"/>
    <w:link w:val="17"/>
    <w:rsid w:val="00BE2E5A"/>
    <w:pPr>
      <w:numPr>
        <w:numId w:val="7"/>
      </w:numPr>
      <w:tabs>
        <w:tab w:val="clear" w:pos="780"/>
      </w:tabs>
      <w:spacing w:line="360" w:lineRule="atLeast"/>
      <w:ind w:left="0" w:firstLine="0"/>
    </w:pPr>
    <w:rPr>
      <w:rFonts w:ascii="宋体" w:hAnsi="Courier New" w:cs="Courier New"/>
      <w:kern w:val="2"/>
      <w:szCs w:val="21"/>
    </w:rPr>
  </w:style>
  <w:style w:type="character" w:customStyle="1" w:styleId="afff7">
    <w:name w:val="纯文本 字符"/>
    <w:basedOn w:val="ae"/>
    <w:rsid w:val="00BE2E5A"/>
    <w:rPr>
      <w:rFonts w:asciiTheme="minorEastAsia" w:eastAsiaTheme="minorEastAsia" w:hAnsi="Courier New" w:cs="Courier New"/>
      <w:sz w:val="21"/>
    </w:rPr>
  </w:style>
  <w:style w:type="character" w:customStyle="1" w:styleId="17">
    <w:name w:val="纯文本 字符1"/>
    <w:link w:val="a6"/>
    <w:rsid w:val="00BE2E5A"/>
    <w:rPr>
      <w:rFonts w:ascii="宋体" w:hAnsi="Courier New" w:cs="Courier New"/>
      <w:kern w:val="2"/>
      <w:sz w:val="21"/>
      <w:szCs w:val="21"/>
    </w:rPr>
  </w:style>
  <w:style w:type="paragraph" w:customStyle="1" w:styleId="00">
    <w:name w:val="样式 操作 + 左 段后: 0 磅"/>
    <w:basedOn w:val="afff5"/>
    <w:autoRedefine/>
    <w:rsid w:val="00BE2E5A"/>
    <w:pPr>
      <w:tabs>
        <w:tab w:val="clear" w:pos="420"/>
        <w:tab w:val="num" w:pos="1021"/>
      </w:tabs>
      <w:ind w:left="1021" w:hanging="454"/>
    </w:pPr>
  </w:style>
  <w:style w:type="paragraph" w:customStyle="1" w:styleId="a9">
    <w:name w:val="项目"/>
    <w:basedOn w:val="ad"/>
    <w:autoRedefine/>
    <w:rsid w:val="00BE2E5A"/>
    <w:pPr>
      <w:numPr>
        <w:numId w:val="8"/>
      </w:numPr>
      <w:adjustRightInd/>
      <w:spacing w:line="240" w:lineRule="auto"/>
      <w:jc w:val="left"/>
      <w:textAlignment w:val="auto"/>
    </w:pPr>
    <w:rPr>
      <w:kern w:val="2"/>
      <w:szCs w:val="24"/>
    </w:rPr>
  </w:style>
  <w:style w:type="paragraph" w:customStyle="1" w:styleId="02020202">
    <w:name w:val="样式 样式 操作 + 段前: 0.2 行 段后: 0.2 行 + 段前: 0.2 行 段后: 0.2 行"/>
    <w:basedOn w:val="02020"/>
    <w:autoRedefine/>
    <w:rsid w:val="00BE2E5A"/>
    <w:pPr>
      <w:tabs>
        <w:tab w:val="num" w:pos="360"/>
      </w:tabs>
      <w:spacing w:before="63" w:after="63"/>
      <w:ind w:left="340" w:firstLine="80"/>
    </w:pPr>
  </w:style>
  <w:style w:type="paragraph" w:customStyle="1" w:styleId="02020">
    <w:name w:val="样式 操作 + 段前: 0.2 行 段后: 0.2 行"/>
    <w:basedOn w:val="afff5"/>
    <w:autoRedefine/>
    <w:rsid w:val="00BE2E5A"/>
    <w:pPr>
      <w:tabs>
        <w:tab w:val="clear" w:pos="420"/>
      </w:tabs>
      <w:ind w:left="0" w:firstLine="0"/>
    </w:pPr>
    <w:rPr>
      <w:szCs w:val="20"/>
    </w:rPr>
  </w:style>
  <w:style w:type="paragraph" w:customStyle="1" w:styleId="05">
    <w:name w:val="样式 小结 + 顶端: (单实线 自动设置  0.5 磅 行宽)"/>
    <w:basedOn w:val="ab"/>
    <w:autoRedefine/>
    <w:rsid w:val="00BE2E5A"/>
    <w:pPr>
      <w:numPr>
        <w:numId w:val="5"/>
      </w:numPr>
      <w:pBdr>
        <w:top w:val="single" w:sz="4" w:space="0" w:color="auto"/>
        <w:left w:val="single" w:sz="4" w:space="4" w:color="auto"/>
      </w:pBdr>
      <w:tabs>
        <w:tab w:val="clear" w:pos="1350"/>
        <w:tab w:val="num" w:pos="425"/>
      </w:tabs>
      <w:ind w:left="425" w:hanging="425"/>
    </w:pPr>
  </w:style>
  <w:style w:type="paragraph" w:customStyle="1" w:styleId="ab">
    <w:name w:val="小结"/>
    <w:basedOn w:val="ad"/>
    <w:autoRedefine/>
    <w:rsid w:val="00BE2E5A"/>
    <w:pPr>
      <w:numPr>
        <w:numId w:val="6"/>
      </w:numPr>
      <w:pBdr>
        <w:top w:val="single" w:sz="4" w:space="1" w:color="auto"/>
        <w:left w:val="single" w:sz="4" w:space="0" w:color="auto"/>
        <w:bottom w:val="single" w:sz="4" w:space="1" w:color="auto"/>
        <w:right w:val="single" w:sz="4" w:space="0" w:color="auto"/>
      </w:pBdr>
      <w:tabs>
        <w:tab w:val="clear" w:pos="205"/>
      </w:tabs>
      <w:adjustRightInd/>
      <w:spacing w:line="240" w:lineRule="auto"/>
      <w:ind w:left="0" w:right="1531" w:firstLineChars="200" w:firstLine="200"/>
      <w:jc w:val="left"/>
      <w:textAlignment w:val="auto"/>
    </w:pPr>
    <w:rPr>
      <w:kern w:val="2"/>
      <w:szCs w:val="24"/>
    </w:rPr>
  </w:style>
  <w:style w:type="paragraph" w:customStyle="1" w:styleId="2734050">
    <w:name w:val="样式 小结 + 左侧:  2.7 厘米 悬挂缩进: 3.4 字符 顶端: (单实线 自动设置  0.5 磅 行宽) 左..."/>
    <w:basedOn w:val="ab"/>
    <w:autoRedefine/>
    <w:rsid w:val="00BE2E5A"/>
    <w:pPr>
      <w:numPr>
        <w:numId w:val="0"/>
      </w:numPr>
      <w:pBdr>
        <w:top w:val="single" w:sz="4" w:space="0" w:color="auto"/>
        <w:left w:val="single" w:sz="4" w:space="4" w:color="auto"/>
      </w:pBdr>
      <w:tabs>
        <w:tab w:val="num" w:pos="710"/>
      </w:tabs>
      <w:ind w:left="824" w:rightChars="500" w:right="500" w:firstLineChars="200" w:hanging="204"/>
    </w:pPr>
  </w:style>
  <w:style w:type="paragraph" w:customStyle="1" w:styleId="27340510">
    <w:name w:val="样式 样式 小结 + 左侧:  2.7 厘米 悬挂缩进: 3.4 字符 顶端: (单实线 自动设置  0.5 磅 行宽) 左.....1"/>
    <w:basedOn w:val="2734050"/>
    <w:autoRedefine/>
    <w:rsid w:val="00BE2E5A"/>
    <w:pPr>
      <w:tabs>
        <w:tab w:val="clear" w:pos="710"/>
      </w:tabs>
      <w:ind w:left="0" w:firstLineChars="0" w:firstLine="0"/>
    </w:pPr>
  </w:style>
  <w:style w:type="paragraph" w:customStyle="1" w:styleId="175">
    <w:name w:val="样式 项目列表 + 悬挂缩进: 1.75 字符 行距: 单倍行距"/>
    <w:basedOn w:val="afff8"/>
    <w:autoRedefine/>
    <w:rsid w:val="00BE2E5A"/>
    <w:pPr>
      <w:numPr>
        <w:numId w:val="1"/>
      </w:numPr>
      <w:spacing w:line="240" w:lineRule="auto"/>
    </w:pPr>
    <w:rPr>
      <w:szCs w:val="20"/>
    </w:rPr>
  </w:style>
  <w:style w:type="paragraph" w:customStyle="1" w:styleId="afff8">
    <w:name w:val="项目列表"/>
    <w:basedOn w:val="ad"/>
    <w:autoRedefine/>
    <w:rsid w:val="00BE2E5A"/>
    <w:pPr>
      <w:widowControl/>
      <w:snapToGrid w:val="0"/>
      <w:jc w:val="left"/>
      <w:textAlignment w:val="auto"/>
    </w:pPr>
    <w:rPr>
      <w:szCs w:val="24"/>
    </w:rPr>
  </w:style>
  <w:style w:type="paragraph" w:customStyle="1" w:styleId="07340">
    <w:name w:val="样式 项目表 + 左侧:  0.7 厘米 悬挂缩进: 3.4 字符 行距: 单倍行距"/>
    <w:basedOn w:val="afff9"/>
    <w:autoRedefine/>
    <w:rsid w:val="00BE2E5A"/>
    <w:pPr>
      <w:tabs>
        <w:tab w:val="num" w:pos="1350"/>
      </w:tabs>
      <w:ind w:left="1464" w:hanging="204"/>
    </w:pPr>
  </w:style>
  <w:style w:type="paragraph" w:customStyle="1" w:styleId="afff9">
    <w:name w:val="项目表"/>
    <w:basedOn w:val="ad"/>
    <w:rsid w:val="00BE2E5A"/>
    <w:pPr>
      <w:snapToGrid w:val="0"/>
      <w:spacing w:line="315" w:lineRule="atLeast"/>
      <w:ind w:left="756" w:hanging="331"/>
      <w:textAlignment w:val="auto"/>
    </w:pPr>
    <w:rPr>
      <w:kern w:val="2"/>
    </w:rPr>
  </w:style>
  <w:style w:type="paragraph" w:customStyle="1" w:styleId="020210202">
    <w:name w:val="样式 样式 操作 + 段前: 0.2 行 段后: 0.2 行1 + 段前: 0.2 行 段后: 0.2 行"/>
    <w:basedOn w:val="02021"/>
    <w:autoRedefine/>
    <w:rsid w:val="00BE2E5A"/>
    <w:pPr>
      <w:numPr>
        <w:numId w:val="0"/>
      </w:numPr>
      <w:tabs>
        <w:tab w:val="num" w:pos="0"/>
      </w:tabs>
      <w:ind w:left="210" w:hanging="210"/>
    </w:pPr>
  </w:style>
  <w:style w:type="paragraph" w:customStyle="1" w:styleId="02021">
    <w:name w:val="样式 操作 + 段前: 0.2 行 段后: 0.2 行1"/>
    <w:basedOn w:val="afff5"/>
    <w:autoRedefine/>
    <w:rsid w:val="00BE2E5A"/>
    <w:pPr>
      <w:numPr>
        <w:numId w:val="9"/>
      </w:numPr>
      <w:tabs>
        <w:tab w:val="clear" w:pos="710"/>
        <w:tab w:val="num" w:pos="284"/>
        <w:tab w:val="left" w:pos="882"/>
      </w:tabs>
      <w:spacing w:beforeLines="100" w:before="100" w:line="240" w:lineRule="atLeast"/>
      <w:ind w:left="0" w:firstLine="0"/>
    </w:pPr>
    <w:rPr>
      <w:szCs w:val="20"/>
    </w:rPr>
  </w:style>
  <w:style w:type="paragraph" w:customStyle="1" w:styleId="0734">
    <w:name w:val="样式 项目表 + 左侧:  0.7 厘米 悬挂缩进: 3.4 字符"/>
    <w:basedOn w:val="afff9"/>
    <w:autoRedefine/>
    <w:rsid w:val="00BE2E5A"/>
    <w:pPr>
      <w:numPr>
        <w:numId w:val="15"/>
      </w:numPr>
    </w:pPr>
  </w:style>
  <w:style w:type="paragraph" w:customStyle="1" w:styleId="1751">
    <w:name w:val="样式 项目列表 + 悬挂缩进: 1.75 字符 行距: 单倍行距1"/>
    <w:basedOn w:val="afff8"/>
    <w:autoRedefine/>
    <w:rsid w:val="00BE2E5A"/>
    <w:pPr>
      <w:numPr>
        <w:numId w:val="10"/>
      </w:numPr>
      <w:tabs>
        <w:tab w:val="clear" w:pos="1021"/>
        <w:tab w:val="num" w:pos="400"/>
      </w:tabs>
      <w:spacing w:line="240" w:lineRule="auto"/>
      <w:ind w:left="400" w:firstLine="420"/>
    </w:pPr>
    <w:rPr>
      <w:spacing w:val="-4"/>
      <w:szCs w:val="20"/>
    </w:rPr>
  </w:style>
  <w:style w:type="paragraph" w:customStyle="1" w:styleId="1752">
    <w:name w:val="样式 项目列表 + 悬挂缩进: 1.75 字符 行距: 单倍行距2"/>
    <w:basedOn w:val="afff8"/>
    <w:autoRedefine/>
    <w:rsid w:val="00BE2E5A"/>
    <w:pPr>
      <w:numPr>
        <w:numId w:val="17"/>
      </w:numPr>
      <w:spacing w:line="240" w:lineRule="auto"/>
    </w:pPr>
    <w:rPr>
      <w:szCs w:val="20"/>
    </w:rPr>
  </w:style>
  <w:style w:type="paragraph" w:customStyle="1" w:styleId="a7">
    <w:name w:val="子操作"/>
    <w:basedOn w:val="ad"/>
    <w:autoRedefine/>
    <w:rsid w:val="00BE2E5A"/>
    <w:pPr>
      <w:numPr>
        <w:numId w:val="12"/>
      </w:numPr>
      <w:tabs>
        <w:tab w:val="clear" w:pos="1185"/>
        <w:tab w:val="num" w:pos="1025"/>
      </w:tabs>
      <w:snapToGrid w:val="0"/>
      <w:ind w:left="1025" w:hanging="425"/>
      <w:jc w:val="left"/>
      <w:textAlignment w:val="auto"/>
    </w:pPr>
    <w:rPr>
      <w:kern w:val="2"/>
      <w:szCs w:val="24"/>
    </w:rPr>
  </w:style>
  <w:style w:type="paragraph" w:customStyle="1" w:styleId="02020205">
    <w:name w:val="样式 样式 样式 操作 + 段前: 0.2 行 段后: 0.2 行 + 段前: 0.2 行 + 段前: 0.5 行"/>
    <w:basedOn w:val="020202"/>
    <w:autoRedefine/>
    <w:rsid w:val="00BE2E5A"/>
    <w:pPr>
      <w:tabs>
        <w:tab w:val="num" w:pos="1185"/>
      </w:tabs>
      <w:spacing w:beforeLines="100" w:before="100"/>
      <w:ind w:left="712" w:firstLine="113"/>
    </w:pPr>
  </w:style>
  <w:style w:type="paragraph" w:customStyle="1" w:styleId="020202">
    <w:name w:val="样式 样式 操作 + 段前: 0.2 行 段后: 0.2 行 + 段前: 0.2 行"/>
    <w:basedOn w:val="02020"/>
    <w:autoRedefine/>
    <w:rsid w:val="00BE2E5A"/>
    <w:pPr>
      <w:tabs>
        <w:tab w:val="left" w:pos="882"/>
      </w:tabs>
      <w:spacing w:beforeLines="50" w:before="50"/>
    </w:pPr>
  </w:style>
  <w:style w:type="paragraph" w:customStyle="1" w:styleId="0202">
    <w:name w:val="样式 操作 + 左 段前: 0.2 行 段后: 0.2 行 行距: 单倍行距"/>
    <w:basedOn w:val="afff5"/>
    <w:autoRedefine/>
    <w:rsid w:val="00BE2E5A"/>
    <w:pPr>
      <w:numPr>
        <w:numId w:val="13"/>
      </w:numPr>
      <w:tabs>
        <w:tab w:val="clear" w:pos="710"/>
        <w:tab w:val="num" w:pos="397"/>
        <w:tab w:val="left" w:pos="882"/>
      </w:tabs>
      <w:spacing w:beforeLines="50" w:before="50"/>
      <w:ind w:left="0" w:firstLine="0"/>
    </w:pPr>
    <w:rPr>
      <w:szCs w:val="20"/>
    </w:rPr>
  </w:style>
  <w:style w:type="paragraph" w:customStyle="1" w:styleId="0202156">
    <w:name w:val="样式 操作 + 段前: 0.2 行 段后: 0.2 行 行距: 最小值 15.6 磅"/>
    <w:basedOn w:val="afff5"/>
    <w:autoRedefine/>
    <w:rsid w:val="00BE2E5A"/>
    <w:pPr>
      <w:numPr>
        <w:numId w:val="19"/>
      </w:numPr>
      <w:shd w:val="pct12" w:color="auto" w:fill="FFFFFF"/>
      <w:tabs>
        <w:tab w:val="left" w:pos="882"/>
      </w:tabs>
      <w:spacing w:beforeLines="100" w:before="100" w:line="312" w:lineRule="atLeast"/>
    </w:pPr>
    <w:rPr>
      <w:szCs w:val="20"/>
    </w:rPr>
  </w:style>
  <w:style w:type="paragraph" w:customStyle="1" w:styleId="02021560">
    <w:name w:val="样式 样式 操作 + 段前: 0.2 行 段后: 0.2 行 行距: 最小值 15.6 磅 + 左侧:  0 厘米 悬挂缩进:..."/>
    <w:basedOn w:val="0202156"/>
    <w:autoRedefine/>
    <w:rsid w:val="00BE2E5A"/>
    <w:pPr>
      <w:numPr>
        <w:numId w:val="18"/>
      </w:numPr>
    </w:pPr>
  </w:style>
  <w:style w:type="paragraph" w:customStyle="1" w:styleId="0202102021">
    <w:name w:val="样式 样式 样式 操作 + 段前: 0.2 行 段后: 0.2 行1 + 段前: 0.2 行 段后: 0.2 行 + 段前: 1..."/>
    <w:basedOn w:val="020210202"/>
    <w:autoRedefine/>
    <w:rsid w:val="00BE2E5A"/>
  </w:style>
  <w:style w:type="paragraph" w:customStyle="1" w:styleId="30">
    <w:name w:val="样式 子操作 + 悬挂缩进: 3 字符"/>
    <w:basedOn w:val="a7"/>
    <w:autoRedefine/>
    <w:rsid w:val="00BE2E5A"/>
    <w:pPr>
      <w:numPr>
        <w:numId w:val="11"/>
      </w:numPr>
      <w:tabs>
        <w:tab w:val="clear" w:pos="360"/>
        <w:tab w:val="num" w:pos="840"/>
      </w:tabs>
      <w:ind w:left="840" w:hanging="420"/>
    </w:pPr>
    <w:rPr>
      <w:szCs w:val="20"/>
    </w:rPr>
  </w:style>
  <w:style w:type="paragraph" w:customStyle="1" w:styleId="273405">
    <w:name w:val="样式 样式 样式 小结 + 左侧:  2.7 厘米 悬挂缩进: 3.4 字符 顶端: (单实线 自动设置  0.5 磅 行宽) ..."/>
    <w:basedOn w:val="27340510"/>
    <w:autoRedefine/>
    <w:rsid w:val="00BE2E5A"/>
    <w:pPr>
      <w:numPr>
        <w:numId w:val="20"/>
      </w:numPr>
      <w:tabs>
        <w:tab w:val="num" w:pos="720"/>
      </w:tabs>
      <w:ind w:left="720" w:right="1050" w:hanging="360"/>
    </w:pPr>
    <w:rPr>
      <w:szCs w:val="20"/>
    </w:rPr>
  </w:style>
  <w:style w:type="paragraph" w:customStyle="1" w:styleId="2734051">
    <w:name w:val="样式 样式 样式 小结 + 左侧:  2.7 厘米 悬挂缩进: 3.4 字符 顶端: (单实线 自动设置  0.5 磅 行宽) ...1"/>
    <w:basedOn w:val="27340510"/>
    <w:autoRedefine/>
    <w:rsid w:val="00BE2E5A"/>
    <w:pPr>
      <w:numPr>
        <w:numId w:val="14"/>
      </w:numPr>
      <w:tabs>
        <w:tab w:val="clear" w:pos="0"/>
        <w:tab w:val="num" w:pos="1959"/>
      </w:tabs>
      <w:ind w:left="1959" w:hanging="720"/>
    </w:pPr>
    <w:rPr>
      <w:szCs w:val="20"/>
    </w:rPr>
  </w:style>
  <w:style w:type="paragraph" w:customStyle="1" w:styleId="02021111">
    <w:name w:val="样式 样式 样式 样式 操作 + 段前: 0.2 行 段后: 0.2 行1 + 段前: 1 行 + 段前: 1 行1 + 段前:..."/>
    <w:basedOn w:val="020211110"/>
    <w:autoRedefine/>
    <w:rsid w:val="00BE2E5A"/>
    <w:pPr>
      <w:numPr>
        <w:numId w:val="4"/>
      </w:numPr>
      <w:tabs>
        <w:tab w:val="clear" w:pos="425"/>
        <w:tab w:val="num" w:pos="420"/>
      </w:tabs>
      <w:ind w:left="420" w:hanging="420"/>
    </w:pPr>
  </w:style>
  <w:style w:type="paragraph" w:customStyle="1" w:styleId="020211110">
    <w:name w:val="样式 样式 样式 操作 + 段前: 0.2 行 段后: 0.2 行1 + 段前: 1 行 + 段前: 1 行1"/>
    <w:basedOn w:val="020211"/>
    <w:autoRedefine/>
    <w:rsid w:val="00BE2E5A"/>
  </w:style>
  <w:style w:type="paragraph" w:customStyle="1" w:styleId="020211">
    <w:name w:val="样式 样式 操作 + 段前: 0.2 行 段后: 0.2 行1 + 段前: 1 行"/>
    <w:basedOn w:val="02021"/>
    <w:autoRedefine/>
    <w:rsid w:val="00BE2E5A"/>
    <w:pPr>
      <w:numPr>
        <w:numId w:val="16"/>
      </w:numPr>
      <w:tabs>
        <w:tab w:val="clear" w:pos="825"/>
      </w:tabs>
      <w:ind w:left="0" w:firstLine="0"/>
    </w:pPr>
  </w:style>
  <w:style w:type="paragraph" w:customStyle="1" w:styleId="020211111">
    <w:name w:val="样式 样式 样式 样式 操作 + 段前: 0.2 行 段后: 0.2 行1 + 段前: 1 行 + 段前: 1 行1 + 段前:...1"/>
    <w:basedOn w:val="020211110"/>
    <w:autoRedefine/>
    <w:rsid w:val="00BE2E5A"/>
    <w:pPr>
      <w:numPr>
        <w:numId w:val="21"/>
      </w:numPr>
    </w:pPr>
  </w:style>
  <w:style w:type="paragraph" w:customStyle="1" w:styleId="020211112">
    <w:name w:val="样式 样式 样式 样式 操作 + 段前: 0.2 行 段后: 0.2 行1 + 段前: 1 行 + 段前: 1 行1 + 段前:...2"/>
    <w:basedOn w:val="020211110"/>
    <w:autoRedefine/>
    <w:rsid w:val="00BE2E5A"/>
    <w:pPr>
      <w:numPr>
        <w:numId w:val="22"/>
      </w:numPr>
      <w:jc w:val="left"/>
    </w:pPr>
  </w:style>
  <w:style w:type="paragraph" w:customStyle="1" w:styleId="aa">
    <w:name w:val="着重"/>
    <w:basedOn w:val="ad"/>
    <w:autoRedefine/>
    <w:rsid w:val="00BE2E5A"/>
    <w:pPr>
      <w:numPr>
        <w:numId w:val="23"/>
      </w:numPr>
      <w:pBdr>
        <w:top w:val="single" w:sz="4" w:space="1" w:color="auto"/>
        <w:bottom w:val="single" w:sz="4" w:space="1" w:color="auto"/>
      </w:pBdr>
      <w:shd w:val="clear" w:color="auto" w:fill="E6E6E6"/>
      <w:adjustRightInd/>
      <w:snapToGrid w:val="0"/>
      <w:textAlignment w:val="auto"/>
    </w:pPr>
    <w:rPr>
      <w:kern w:val="2"/>
    </w:rPr>
  </w:style>
  <w:style w:type="paragraph" w:customStyle="1" w:styleId="a8">
    <w:name w:val="本章要点"/>
    <w:basedOn w:val="ad"/>
    <w:autoRedefine/>
    <w:rsid w:val="00BE2E5A"/>
    <w:pPr>
      <w:numPr>
        <w:numId w:val="24"/>
      </w:numPr>
      <w:pBdr>
        <w:top w:val="single" w:sz="4" w:space="1" w:color="auto"/>
        <w:bottom w:val="single" w:sz="4" w:space="1" w:color="auto"/>
      </w:pBdr>
      <w:tabs>
        <w:tab w:val="left" w:leader="underscore" w:pos="714"/>
      </w:tabs>
      <w:adjustRightInd/>
      <w:spacing w:line="240" w:lineRule="auto"/>
      <w:textAlignment w:val="auto"/>
    </w:pPr>
    <w:rPr>
      <w:kern w:val="2"/>
      <w:szCs w:val="24"/>
    </w:rPr>
  </w:style>
  <w:style w:type="paragraph" w:customStyle="1" w:styleId="10">
    <w:name w:val="正文（1）"/>
    <w:basedOn w:val="ad"/>
    <w:rsid w:val="00BE2E5A"/>
    <w:pPr>
      <w:numPr>
        <w:numId w:val="3"/>
      </w:numPr>
      <w:tabs>
        <w:tab w:val="clear" w:pos="198"/>
      </w:tabs>
      <w:snapToGrid w:val="0"/>
      <w:ind w:firstLineChars="200" w:firstLine="340"/>
      <w:jc w:val="left"/>
      <w:textAlignment w:val="auto"/>
    </w:pPr>
    <w:rPr>
      <w:kern w:val="2"/>
      <w:szCs w:val="24"/>
    </w:rPr>
  </w:style>
  <w:style w:type="paragraph" w:customStyle="1" w:styleId="a2">
    <w:name w:val="操作选择"/>
    <w:basedOn w:val="afffa"/>
    <w:rsid w:val="00BE2E5A"/>
    <w:pPr>
      <w:widowControl w:val="0"/>
      <w:numPr>
        <w:numId w:val="25"/>
      </w:numPr>
      <w:ind w:leftChars="400" w:left="400"/>
    </w:pPr>
  </w:style>
  <w:style w:type="paragraph" w:customStyle="1" w:styleId="afffa">
    <w:name w:val="操作列表"/>
    <w:autoRedefine/>
    <w:rsid w:val="00BE2E5A"/>
    <w:pPr>
      <w:tabs>
        <w:tab w:val="num" w:pos="425"/>
      </w:tabs>
      <w:adjustRightInd w:val="0"/>
      <w:snapToGrid w:val="0"/>
      <w:spacing w:line="312" w:lineRule="atLeast"/>
      <w:ind w:left="726" w:hanging="301"/>
      <w:jc w:val="both"/>
    </w:pPr>
    <w:rPr>
      <w:sz w:val="21"/>
    </w:rPr>
  </w:style>
  <w:style w:type="paragraph" w:customStyle="1" w:styleId="42105">
    <w:name w:val="样式 标题 4 + 首行缩进:  2 字符 段前: 1 行 段后: 0.5 行"/>
    <w:basedOn w:val="40"/>
    <w:rsid w:val="00BE2E5A"/>
    <w:pPr>
      <w:keepNext w:val="0"/>
      <w:keepLines w:val="0"/>
      <w:snapToGrid w:val="0"/>
      <w:spacing w:beforeLines="50" w:before="156" w:after="156" w:line="316" w:lineRule="atLeast"/>
      <w:ind w:firstLine="420"/>
      <w:textAlignment w:val="auto"/>
    </w:pPr>
    <w:rPr>
      <w:rFonts w:ascii="Arial" w:eastAsia="黑体" w:hAnsi="Arial"/>
      <w:b w:val="0"/>
      <w:color w:val="000000"/>
      <w:kern w:val="2"/>
    </w:rPr>
  </w:style>
  <w:style w:type="character" w:customStyle="1" w:styleId="23">
    <w:name w:val="正文文本缩进 2 字符"/>
    <w:link w:val="22"/>
    <w:rsid w:val="00BE2E5A"/>
    <w:rPr>
      <w:sz w:val="21"/>
    </w:rPr>
  </w:style>
  <w:style w:type="paragraph" w:customStyle="1" w:styleId="afffb">
    <w:name w:val="（正文）"/>
    <w:basedOn w:val="af1"/>
    <w:autoRedefine/>
    <w:rsid w:val="00BE2E5A"/>
    <w:pPr>
      <w:topLinePunct/>
      <w:snapToGrid w:val="0"/>
      <w:spacing w:line="316" w:lineRule="atLeast"/>
      <w:ind w:firstLine="425"/>
      <w:jc w:val="left"/>
      <w:textAlignment w:val="auto"/>
    </w:pPr>
    <w:rPr>
      <w:rFonts w:ascii="Courier New" w:hAnsi="Courier New" w:cs="Courier New"/>
      <w:kern w:val="2"/>
      <w:sz w:val="18"/>
      <w:szCs w:val="21"/>
    </w:rPr>
  </w:style>
  <w:style w:type="paragraph" w:customStyle="1" w:styleId="26">
    <w:name w:val="样式 正文缩进正文（首行缩进两字） + 首行缩进:  2 字符"/>
    <w:basedOn w:val="af1"/>
    <w:autoRedefine/>
    <w:rsid w:val="00BE2E5A"/>
    <w:pPr>
      <w:snapToGrid w:val="0"/>
      <w:ind w:firstLineChars="200" w:firstLine="200"/>
      <w:jc w:val="left"/>
      <w:textAlignment w:val="auto"/>
    </w:pPr>
    <w:rPr>
      <w:bCs/>
      <w:kern w:val="2"/>
      <w:szCs w:val="21"/>
    </w:rPr>
  </w:style>
  <w:style w:type="paragraph" w:customStyle="1" w:styleId="afffc">
    <w:name w:val="图例"/>
    <w:rsid w:val="00BE2E5A"/>
    <w:pPr>
      <w:adjustRightInd w:val="0"/>
      <w:snapToGrid w:val="0"/>
      <w:spacing w:before="120" w:after="120" w:line="312" w:lineRule="atLeast"/>
      <w:jc w:val="center"/>
    </w:pPr>
    <w:rPr>
      <w:sz w:val="18"/>
    </w:rPr>
  </w:style>
  <w:style w:type="paragraph" w:customStyle="1" w:styleId="afffd">
    <w:name w:val="习题"/>
    <w:basedOn w:val="ad"/>
    <w:autoRedefine/>
    <w:rsid w:val="00BE2E5A"/>
    <w:pPr>
      <w:adjustRightInd/>
      <w:spacing w:line="240" w:lineRule="auto"/>
      <w:ind w:leftChars="200" w:left="330" w:hangingChars="130" w:hanging="130"/>
      <w:textAlignment w:val="auto"/>
    </w:pPr>
    <w:rPr>
      <w:kern w:val="2"/>
      <w:sz w:val="18"/>
      <w:szCs w:val="24"/>
    </w:rPr>
  </w:style>
  <w:style w:type="character" w:customStyle="1" w:styleId="italic">
    <w:name w:val="italic"/>
    <w:basedOn w:val="ae"/>
    <w:rsid w:val="00BE2E5A"/>
  </w:style>
  <w:style w:type="paragraph" w:styleId="afffe">
    <w:name w:val="Normal (Web)"/>
    <w:basedOn w:val="ad"/>
    <w:rsid w:val="00BE2E5A"/>
    <w:pPr>
      <w:widowControl/>
      <w:adjustRightInd/>
      <w:spacing w:before="100" w:beforeAutospacing="1" w:after="100" w:afterAutospacing="1" w:line="240" w:lineRule="auto"/>
      <w:jc w:val="left"/>
      <w:textAlignment w:val="auto"/>
    </w:pPr>
    <w:rPr>
      <w:rFonts w:ascii="宋体" w:hAnsi="宋体"/>
      <w:sz w:val="24"/>
      <w:szCs w:val="24"/>
    </w:rPr>
  </w:style>
  <w:style w:type="paragraph" w:customStyle="1" w:styleId="a1">
    <w:name w:val="书稿编号a"/>
    <w:basedOn w:val="ad"/>
    <w:link w:val="aChar"/>
    <w:rsid w:val="00BE2E5A"/>
    <w:pPr>
      <w:numPr>
        <w:numId w:val="30"/>
      </w:numPr>
      <w:adjustRightInd/>
      <w:spacing w:line="360" w:lineRule="exact"/>
      <w:ind w:firstLineChars="200" w:firstLine="200"/>
      <w:textAlignment w:val="auto"/>
    </w:pPr>
    <w:rPr>
      <w:kern w:val="2"/>
      <w:szCs w:val="24"/>
    </w:rPr>
  </w:style>
  <w:style w:type="paragraph" w:customStyle="1" w:styleId="ac">
    <w:name w:val="圆点"/>
    <w:basedOn w:val="ad"/>
    <w:rsid w:val="00BE2E5A"/>
    <w:pPr>
      <w:numPr>
        <w:ilvl w:val="1"/>
        <w:numId w:val="26"/>
      </w:numPr>
      <w:topLinePunct/>
      <w:snapToGrid w:val="0"/>
      <w:spacing w:line="316" w:lineRule="atLeast"/>
      <w:ind w:left="652" w:hanging="227"/>
      <w:textAlignment w:val="auto"/>
    </w:pPr>
    <w:rPr>
      <w:kern w:val="2"/>
      <w:szCs w:val="24"/>
    </w:rPr>
  </w:style>
  <w:style w:type="paragraph" w:customStyle="1" w:styleId="affff">
    <w:name w:val="项目符号（新）"/>
    <w:basedOn w:val="af1"/>
    <w:rsid w:val="00BE2E5A"/>
    <w:pPr>
      <w:tabs>
        <w:tab w:val="num" w:pos="794"/>
      </w:tabs>
      <w:ind w:left="794" w:hanging="369"/>
    </w:pPr>
  </w:style>
  <w:style w:type="paragraph" w:customStyle="1" w:styleId="affff0">
    <w:name w:val="篇"/>
    <w:basedOn w:val="ad"/>
    <w:rsid w:val="00BE2E5A"/>
    <w:pPr>
      <w:topLinePunct/>
      <w:spacing w:line="1440" w:lineRule="auto"/>
      <w:jc w:val="center"/>
      <w:textAlignment w:val="auto"/>
    </w:pPr>
    <w:rPr>
      <w:rFonts w:eastAsia="黑体"/>
      <w:kern w:val="2"/>
      <w:sz w:val="52"/>
      <w:szCs w:val="24"/>
    </w:rPr>
  </w:style>
  <w:style w:type="paragraph" w:customStyle="1" w:styleId="35">
    <w:name w:val="样式3"/>
    <w:basedOn w:val="40"/>
    <w:rsid w:val="00BE2E5A"/>
    <w:pPr>
      <w:snapToGrid w:val="0"/>
      <w:spacing w:before="0" w:after="0" w:line="316" w:lineRule="atLeast"/>
    </w:pPr>
    <w:rPr>
      <w:rFonts w:eastAsia="黑体"/>
      <w:b w:val="0"/>
    </w:rPr>
  </w:style>
  <w:style w:type="paragraph" w:customStyle="1" w:styleId="affff1">
    <w:name w:val="〇编号"/>
    <w:basedOn w:val="ad"/>
    <w:next w:val="ad"/>
    <w:rsid w:val="00BE2E5A"/>
    <w:pPr>
      <w:tabs>
        <w:tab w:val="left" w:pos="8306"/>
      </w:tabs>
      <w:adjustRightInd/>
      <w:spacing w:line="240" w:lineRule="auto"/>
      <w:textAlignment w:val="auto"/>
    </w:pPr>
    <w:rPr>
      <w:kern w:val="2"/>
      <w:sz w:val="18"/>
      <w:szCs w:val="24"/>
    </w:rPr>
  </w:style>
  <w:style w:type="character" w:customStyle="1" w:styleId="HeaderChar">
    <w:name w:val="Header Char"/>
    <w:locked/>
    <w:rsid w:val="00BE2E5A"/>
    <w:rPr>
      <w:rFonts w:cs="Times New Roman"/>
      <w:sz w:val="18"/>
      <w:szCs w:val="18"/>
    </w:rPr>
  </w:style>
  <w:style w:type="paragraph" w:customStyle="1" w:styleId="a0">
    <w:name w:val="操作步骤"/>
    <w:basedOn w:val="ad"/>
    <w:next w:val="ad"/>
    <w:rsid w:val="00BE2E5A"/>
    <w:pPr>
      <w:numPr>
        <w:numId w:val="27"/>
      </w:numPr>
      <w:tabs>
        <w:tab w:val="left" w:pos="630"/>
      </w:tabs>
      <w:topLinePunct/>
      <w:adjustRightInd/>
      <w:spacing w:line="240" w:lineRule="auto"/>
      <w:jc w:val="left"/>
      <w:textAlignment w:val="auto"/>
    </w:pPr>
    <w:rPr>
      <w:rFonts w:eastAsia="楷体_GB2312"/>
      <w:kern w:val="2"/>
    </w:rPr>
  </w:style>
  <w:style w:type="paragraph" w:customStyle="1" w:styleId="affff2">
    <w:name w:val="图注"/>
    <w:basedOn w:val="ad"/>
    <w:next w:val="ad"/>
    <w:rsid w:val="00BE2E5A"/>
    <w:pPr>
      <w:topLinePunct/>
      <w:adjustRightInd/>
      <w:snapToGrid w:val="0"/>
      <w:spacing w:before="120" w:after="120" w:line="240" w:lineRule="auto"/>
      <w:jc w:val="center"/>
      <w:textAlignment w:val="auto"/>
    </w:pPr>
    <w:rPr>
      <w:kern w:val="2"/>
      <w:sz w:val="15"/>
    </w:rPr>
  </w:style>
  <w:style w:type="paragraph" w:customStyle="1" w:styleId="affff3">
    <w:name w:val="表头"/>
    <w:basedOn w:val="ad"/>
    <w:next w:val="ad"/>
    <w:rsid w:val="00BE2E5A"/>
    <w:pPr>
      <w:topLinePunct/>
      <w:adjustRightInd/>
      <w:snapToGrid w:val="0"/>
      <w:spacing w:after="20" w:line="240" w:lineRule="atLeast"/>
      <w:jc w:val="center"/>
      <w:textAlignment w:val="auto"/>
    </w:pPr>
    <w:rPr>
      <w:rFonts w:eastAsia="黑体"/>
      <w:kern w:val="2"/>
      <w:sz w:val="18"/>
      <w:szCs w:val="18"/>
    </w:rPr>
  </w:style>
  <w:style w:type="paragraph" w:customStyle="1" w:styleId="affff4">
    <w:name w:val="表文"/>
    <w:basedOn w:val="ad"/>
    <w:next w:val="ad"/>
    <w:rsid w:val="00BE2E5A"/>
    <w:pPr>
      <w:topLinePunct/>
      <w:adjustRightInd/>
      <w:snapToGrid w:val="0"/>
      <w:spacing w:after="20" w:line="250" w:lineRule="atLeast"/>
      <w:textAlignment w:val="auto"/>
    </w:pPr>
    <w:rPr>
      <w:kern w:val="2"/>
      <w:sz w:val="18"/>
    </w:rPr>
  </w:style>
  <w:style w:type="paragraph" w:customStyle="1" w:styleId="affff5">
    <w:name w:val="带框格式代码"/>
    <w:basedOn w:val="ad"/>
    <w:rsid w:val="00BE2E5A"/>
    <w:pPr>
      <w:widowControl/>
      <w:pBdr>
        <w:top w:val="single" w:sz="4" w:space="1" w:color="auto" w:shadow="1"/>
        <w:left w:val="single" w:sz="4" w:space="4" w:color="auto" w:shadow="1"/>
        <w:bottom w:val="single" w:sz="4" w:space="1" w:color="auto" w:shadow="1"/>
        <w:right w:val="single" w:sz="4" w:space="4" w:color="auto" w:shadow="1"/>
      </w:pBdr>
      <w:topLinePunct/>
      <w:snapToGrid w:val="0"/>
      <w:spacing w:line="270" w:lineRule="atLeast"/>
      <w:ind w:left="113" w:right="113" w:firstLine="312"/>
      <w:textAlignment w:val="auto"/>
    </w:pPr>
    <w:rPr>
      <w:rFonts w:ascii="Courier New" w:hAnsi="Courier New" w:cs="Courier New"/>
      <w:kern w:val="2"/>
      <w:sz w:val="18"/>
      <w:szCs w:val="18"/>
    </w:rPr>
  </w:style>
  <w:style w:type="paragraph" w:customStyle="1" w:styleId="affff6">
    <w:name w:val="主要内容+难点题"/>
    <w:basedOn w:val="a6"/>
    <w:rsid w:val="00BE2E5A"/>
    <w:pPr>
      <w:topLinePunct/>
      <w:snapToGrid w:val="0"/>
      <w:spacing w:line="316" w:lineRule="atLeast"/>
      <w:ind w:firstLine="425"/>
    </w:pPr>
    <w:rPr>
      <w:rFonts w:ascii="Times New Roman" w:eastAsia="黑体" w:hAnsi="Times New Roman" w:cs="Times New Roman"/>
      <w:spacing w:val="2"/>
    </w:rPr>
  </w:style>
  <w:style w:type="paragraph" w:customStyle="1" w:styleId="affff7">
    <w:name w:val="主要内容文"/>
    <w:basedOn w:val="ac"/>
    <w:rsid w:val="00BE2E5A"/>
    <w:rPr>
      <w:rFonts w:eastAsia="楷体_GB2312"/>
    </w:rPr>
  </w:style>
  <w:style w:type="paragraph" w:customStyle="1" w:styleId="affff8">
    <w:name w:val="难点文"/>
    <w:basedOn w:val="22"/>
    <w:rsid w:val="00BE2E5A"/>
    <w:pPr>
      <w:topLinePunct/>
      <w:snapToGrid w:val="0"/>
      <w:spacing w:line="316" w:lineRule="atLeast"/>
      <w:ind w:firstLineChars="0" w:firstLine="425"/>
      <w:textAlignment w:val="auto"/>
    </w:pPr>
    <w:rPr>
      <w:rFonts w:eastAsia="楷体_GB2312"/>
      <w:kern w:val="2"/>
      <w:szCs w:val="24"/>
    </w:rPr>
  </w:style>
  <w:style w:type="paragraph" w:customStyle="1" w:styleId="a5">
    <w:name w:val="对勾项目符号"/>
    <w:basedOn w:val="a6"/>
    <w:rsid w:val="00BE2E5A"/>
    <w:pPr>
      <w:numPr>
        <w:ilvl w:val="1"/>
        <w:numId w:val="28"/>
      </w:numPr>
      <w:tabs>
        <w:tab w:val="clear" w:pos="780"/>
      </w:tabs>
      <w:topLinePunct/>
      <w:snapToGrid w:val="0"/>
      <w:spacing w:line="316" w:lineRule="atLeast"/>
      <w:ind w:left="652" w:hanging="227"/>
    </w:pPr>
    <w:rPr>
      <w:rFonts w:ascii="Times New Roman" w:hAnsi="Times New Roman" w:cs="Times New Roman"/>
    </w:rPr>
  </w:style>
  <w:style w:type="paragraph" w:customStyle="1" w:styleId="affff9">
    <w:name w:val="程序双线半行"/>
    <w:basedOn w:val="afff"/>
    <w:rsid w:val="00BE2E5A"/>
    <w:pPr>
      <w:pBdr>
        <w:bottom w:val="double" w:sz="4" w:space="1" w:color="auto"/>
      </w:pBdr>
      <w:ind w:firstLine="362"/>
    </w:pPr>
  </w:style>
  <w:style w:type="paragraph" w:customStyle="1" w:styleId="affffa">
    <w:name w:val="程序单线半行"/>
    <w:basedOn w:val="afff"/>
    <w:rsid w:val="00BE2E5A"/>
    <w:pPr>
      <w:pBdr>
        <w:top w:val="single" w:sz="4" w:space="1" w:color="auto"/>
      </w:pBdr>
      <w:ind w:firstLine="362"/>
    </w:pPr>
  </w:style>
  <w:style w:type="paragraph" w:customStyle="1" w:styleId="affffb">
    <w:name w:val="注意+说明题"/>
    <w:basedOn w:val="a6"/>
    <w:rsid w:val="00BE2E5A"/>
    <w:pPr>
      <w:topLinePunct/>
      <w:snapToGrid w:val="0"/>
      <w:spacing w:line="316" w:lineRule="atLeast"/>
      <w:ind w:firstLine="425"/>
    </w:pPr>
    <w:rPr>
      <w:rFonts w:ascii="黑体" w:eastAsia="黑体" w:hAnsi="Times New Roman" w:cs="Times New Roman"/>
    </w:rPr>
  </w:style>
  <w:style w:type="paragraph" w:styleId="affffc">
    <w:name w:val="Date"/>
    <w:basedOn w:val="ad"/>
    <w:next w:val="ad"/>
    <w:link w:val="18"/>
    <w:rsid w:val="00BE2E5A"/>
    <w:pPr>
      <w:adjustRightInd/>
      <w:spacing w:line="240" w:lineRule="auto"/>
      <w:ind w:leftChars="2500" w:left="100"/>
      <w:textAlignment w:val="auto"/>
    </w:pPr>
    <w:rPr>
      <w:rFonts w:ascii="宋体" w:hAnsi="宋体"/>
      <w:color w:val="000000"/>
      <w:kern w:val="2"/>
      <w:szCs w:val="28"/>
      <w:lang w:val="x-none" w:eastAsia="x-none"/>
    </w:rPr>
  </w:style>
  <w:style w:type="character" w:customStyle="1" w:styleId="affffd">
    <w:name w:val="日期 字符"/>
    <w:basedOn w:val="ae"/>
    <w:rsid w:val="00BE2E5A"/>
    <w:rPr>
      <w:sz w:val="21"/>
    </w:rPr>
  </w:style>
  <w:style w:type="character" w:customStyle="1" w:styleId="18">
    <w:name w:val="日期 字符1"/>
    <w:link w:val="affffc"/>
    <w:rsid w:val="00BE2E5A"/>
    <w:rPr>
      <w:rFonts w:ascii="宋体" w:hAnsi="宋体"/>
      <w:color w:val="000000"/>
      <w:kern w:val="2"/>
      <w:sz w:val="21"/>
      <w:szCs w:val="28"/>
      <w:lang w:val="x-none" w:eastAsia="x-none"/>
    </w:rPr>
  </w:style>
  <w:style w:type="character" w:customStyle="1" w:styleId="FooterChar">
    <w:name w:val="Footer Char"/>
    <w:locked/>
    <w:rsid w:val="00BE2E5A"/>
    <w:rPr>
      <w:rFonts w:cs="Times New Roman"/>
      <w:sz w:val="18"/>
      <w:szCs w:val="18"/>
    </w:rPr>
  </w:style>
  <w:style w:type="character" w:customStyle="1" w:styleId="Char1">
    <w:name w:val="批注框文本 Char"/>
    <w:semiHidden/>
    <w:rsid w:val="00BE2E5A"/>
    <w:rPr>
      <w:rFonts w:eastAsia="宋体"/>
      <w:kern w:val="2"/>
      <w:sz w:val="18"/>
      <w:szCs w:val="18"/>
      <w:lang w:val="x-none" w:eastAsia="x-none" w:bidi="ar-SA"/>
    </w:rPr>
  </w:style>
  <w:style w:type="character" w:customStyle="1" w:styleId="Char2">
    <w:name w:val="批注文字 Char"/>
    <w:semiHidden/>
    <w:rsid w:val="00BE2E5A"/>
    <w:rPr>
      <w:rFonts w:eastAsia="宋体"/>
      <w:kern w:val="2"/>
      <w:sz w:val="21"/>
      <w:szCs w:val="24"/>
      <w:lang w:val="x-none" w:eastAsia="x-none" w:bidi="ar-SA"/>
    </w:rPr>
  </w:style>
  <w:style w:type="paragraph" w:styleId="affffe">
    <w:name w:val="annotation subject"/>
    <w:basedOn w:val="af6"/>
    <w:next w:val="af6"/>
    <w:link w:val="19"/>
    <w:unhideWhenUsed/>
    <w:rsid w:val="00BE2E5A"/>
    <w:pPr>
      <w:adjustRightInd/>
      <w:spacing w:line="240" w:lineRule="auto"/>
      <w:textAlignment w:val="auto"/>
    </w:pPr>
    <w:rPr>
      <w:b/>
      <w:bCs/>
      <w:kern w:val="2"/>
      <w:szCs w:val="24"/>
      <w:lang w:val="x-none" w:eastAsia="x-none"/>
    </w:rPr>
  </w:style>
  <w:style w:type="character" w:customStyle="1" w:styleId="af7">
    <w:name w:val="批注文字 字符"/>
    <w:basedOn w:val="ae"/>
    <w:link w:val="af6"/>
    <w:semiHidden/>
    <w:rsid w:val="00BE2E5A"/>
    <w:rPr>
      <w:sz w:val="21"/>
    </w:rPr>
  </w:style>
  <w:style w:type="character" w:customStyle="1" w:styleId="afffff">
    <w:name w:val="批注主题 字符"/>
    <w:basedOn w:val="af7"/>
    <w:rsid w:val="00BE2E5A"/>
    <w:rPr>
      <w:b/>
      <w:bCs/>
      <w:sz w:val="21"/>
    </w:rPr>
  </w:style>
  <w:style w:type="character" w:customStyle="1" w:styleId="19">
    <w:name w:val="批注主题 字符1"/>
    <w:link w:val="affffe"/>
    <w:rsid w:val="00BE2E5A"/>
    <w:rPr>
      <w:b/>
      <w:bCs/>
      <w:kern w:val="2"/>
      <w:sz w:val="21"/>
      <w:szCs w:val="24"/>
      <w:lang w:val="x-none" w:eastAsia="x-none"/>
    </w:rPr>
  </w:style>
  <w:style w:type="character" w:customStyle="1" w:styleId="Heading1Char">
    <w:name w:val="Heading 1 Char"/>
    <w:locked/>
    <w:rsid w:val="00BE2E5A"/>
    <w:rPr>
      <w:rFonts w:ascii="Times New Roman" w:eastAsia="宋体" w:hAnsi="Times New Roman" w:cs="Times New Roman"/>
      <w:b/>
      <w:bCs/>
      <w:kern w:val="44"/>
      <w:sz w:val="44"/>
      <w:szCs w:val="44"/>
    </w:rPr>
  </w:style>
  <w:style w:type="paragraph" w:customStyle="1" w:styleId="noindent">
    <w:name w:val="noindent"/>
    <w:basedOn w:val="ad"/>
    <w:rsid w:val="00BE2E5A"/>
    <w:pPr>
      <w:widowControl/>
      <w:adjustRightInd/>
      <w:spacing w:before="100" w:beforeAutospacing="1" w:after="100" w:afterAutospacing="1" w:line="240" w:lineRule="auto"/>
      <w:jc w:val="left"/>
      <w:textAlignment w:val="auto"/>
    </w:pPr>
    <w:rPr>
      <w:rFonts w:ascii="宋体" w:hAnsi="宋体"/>
      <w:sz w:val="24"/>
      <w:szCs w:val="24"/>
    </w:rPr>
  </w:style>
  <w:style w:type="paragraph" w:styleId="27">
    <w:name w:val="List Bullet 2"/>
    <w:basedOn w:val="ad"/>
    <w:rsid w:val="00BE2E5A"/>
    <w:pPr>
      <w:tabs>
        <w:tab w:val="num" w:pos="780"/>
      </w:tabs>
      <w:adjustRightInd/>
      <w:spacing w:line="240" w:lineRule="auto"/>
      <w:ind w:left="780" w:hanging="360"/>
      <w:textAlignment w:val="auto"/>
    </w:pPr>
    <w:rPr>
      <w:kern w:val="2"/>
      <w:szCs w:val="24"/>
    </w:rPr>
  </w:style>
  <w:style w:type="paragraph" w:styleId="HTML">
    <w:name w:val="HTML Preformatted"/>
    <w:basedOn w:val="ad"/>
    <w:link w:val="HTML1"/>
    <w:rsid w:val="00BE2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Arial" w:hAnsi="Arial" w:cs="Arial"/>
      <w:sz w:val="24"/>
      <w:szCs w:val="24"/>
    </w:rPr>
  </w:style>
  <w:style w:type="character" w:customStyle="1" w:styleId="HTML0">
    <w:name w:val="HTML 预设格式 字符"/>
    <w:basedOn w:val="ae"/>
    <w:rsid w:val="00BE2E5A"/>
    <w:rPr>
      <w:rFonts w:ascii="Courier New" w:hAnsi="Courier New" w:cs="Courier New"/>
    </w:rPr>
  </w:style>
  <w:style w:type="character" w:customStyle="1" w:styleId="HTML1">
    <w:name w:val="HTML 预设格式 字符1"/>
    <w:link w:val="HTML"/>
    <w:locked/>
    <w:rsid w:val="00BE2E5A"/>
    <w:rPr>
      <w:rFonts w:ascii="Arial" w:hAnsi="Arial" w:cs="Arial"/>
      <w:sz w:val="24"/>
      <w:szCs w:val="24"/>
    </w:rPr>
  </w:style>
  <w:style w:type="paragraph" w:customStyle="1" w:styleId="1a">
    <w:name w:val="列表段落1"/>
    <w:basedOn w:val="ad"/>
    <w:rsid w:val="00BE2E5A"/>
    <w:pPr>
      <w:adjustRightInd/>
      <w:spacing w:line="240" w:lineRule="auto"/>
      <w:ind w:firstLineChars="200" w:firstLine="420"/>
      <w:textAlignment w:val="auto"/>
    </w:pPr>
    <w:rPr>
      <w:kern w:val="2"/>
      <w:szCs w:val="21"/>
    </w:rPr>
  </w:style>
  <w:style w:type="paragraph" w:customStyle="1" w:styleId="afffff0">
    <w:name w:val="a"/>
    <w:basedOn w:val="ad"/>
    <w:rsid w:val="00BE2E5A"/>
    <w:pPr>
      <w:adjustRightInd/>
      <w:spacing w:line="240" w:lineRule="auto"/>
      <w:ind w:firstLineChars="200" w:firstLine="420"/>
      <w:textAlignment w:val="auto"/>
    </w:pPr>
    <w:rPr>
      <w:rFonts w:ascii="宋体"/>
      <w:b/>
      <w:kern w:val="2"/>
    </w:rPr>
  </w:style>
  <w:style w:type="paragraph" w:styleId="TOC">
    <w:name w:val="TOC Heading"/>
    <w:basedOn w:val="11"/>
    <w:next w:val="ad"/>
    <w:qFormat/>
    <w:rsid w:val="00BE2E5A"/>
    <w:pPr>
      <w:widowControl/>
      <w:adjustRightInd/>
      <w:spacing w:before="480" w:after="0" w:line="276" w:lineRule="auto"/>
      <w:jc w:val="left"/>
      <w:textAlignment w:val="auto"/>
      <w:outlineLvl w:val="9"/>
    </w:pPr>
    <w:rPr>
      <w:rFonts w:ascii="Cambria" w:eastAsia="宋体" w:hAnsi="Cambria"/>
      <w:b/>
      <w:bCs/>
      <w:color w:val="365F91"/>
      <w:kern w:val="0"/>
      <w:sz w:val="28"/>
      <w:szCs w:val="28"/>
    </w:rPr>
  </w:style>
  <w:style w:type="paragraph" w:styleId="afffff1">
    <w:name w:val="Subtitle"/>
    <w:basedOn w:val="ad"/>
    <w:next w:val="ad"/>
    <w:link w:val="afffff2"/>
    <w:qFormat/>
    <w:rsid w:val="00BE2E5A"/>
    <w:pPr>
      <w:adjustRightInd/>
      <w:spacing w:before="240" w:after="60" w:line="312" w:lineRule="auto"/>
      <w:jc w:val="center"/>
      <w:textAlignment w:val="auto"/>
      <w:outlineLvl w:val="1"/>
    </w:pPr>
    <w:rPr>
      <w:rFonts w:ascii="Cambria" w:hAnsi="Cambria"/>
      <w:b/>
      <w:bCs/>
      <w:kern w:val="28"/>
      <w:sz w:val="32"/>
      <w:szCs w:val="32"/>
      <w:lang w:val="x-none" w:eastAsia="x-none"/>
    </w:rPr>
  </w:style>
  <w:style w:type="character" w:customStyle="1" w:styleId="afffff2">
    <w:name w:val="副标题 字符"/>
    <w:basedOn w:val="ae"/>
    <w:link w:val="afffff1"/>
    <w:rsid w:val="00BE2E5A"/>
    <w:rPr>
      <w:rFonts w:ascii="Cambria" w:hAnsi="Cambria"/>
      <w:b/>
      <w:bCs/>
      <w:kern w:val="28"/>
      <w:sz w:val="32"/>
      <w:szCs w:val="32"/>
      <w:lang w:val="x-none" w:eastAsia="x-none"/>
    </w:rPr>
  </w:style>
  <w:style w:type="character" w:customStyle="1" w:styleId="42">
    <w:name w:val="标题 4 字符"/>
    <w:aliases w:val="标题 4-五黑 字符"/>
    <w:link w:val="40"/>
    <w:rsid w:val="00BE2E5A"/>
    <w:rPr>
      <w:b/>
      <w:sz w:val="21"/>
    </w:rPr>
  </w:style>
  <w:style w:type="character" w:customStyle="1" w:styleId="Heading2Char">
    <w:name w:val="Heading 2 Char"/>
    <w:locked/>
    <w:rsid w:val="00BE2E5A"/>
    <w:rPr>
      <w:rFonts w:ascii="Arial" w:eastAsia="黑体" w:hAnsi="Arial" w:cs="Times New Roman"/>
      <w:b/>
      <w:bCs/>
      <w:sz w:val="32"/>
      <w:szCs w:val="32"/>
    </w:rPr>
  </w:style>
  <w:style w:type="character" w:customStyle="1" w:styleId="Heading3Char">
    <w:name w:val="Heading 3 Char"/>
    <w:locked/>
    <w:rsid w:val="00BE2E5A"/>
    <w:rPr>
      <w:rFonts w:ascii="Times New Roman" w:eastAsia="黑体" w:hAnsi="Times New Roman" w:cs="Times New Roman"/>
      <w:bCs/>
      <w:sz w:val="32"/>
      <w:szCs w:val="32"/>
    </w:rPr>
  </w:style>
  <w:style w:type="character" w:customStyle="1" w:styleId="Heading4Char">
    <w:name w:val="Heading 4 Char"/>
    <w:aliases w:val="标题 4-五黑 Char"/>
    <w:locked/>
    <w:rsid w:val="00BE2E5A"/>
    <w:rPr>
      <w:rFonts w:ascii="Arial Unicode MS" w:eastAsia="黑体" w:hAnsi="Arial Unicode MS" w:cs="宋体"/>
      <w:bCs/>
      <w:color w:val="000000"/>
      <w:kern w:val="0"/>
      <w:sz w:val="28"/>
      <w:szCs w:val="28"/>
      <w:lang w:val="x-none" w:eastAsia="en-US"/>
    </w:rPr>
  </w:style>
  <w:style w:type="character" w:customStyle="1" w:styleId="af5">
    <w:name w:val="文档结构图 字符"/>
    <w:link w:val="af4"/>
    <w:semiHidden/>
    <w:locked/>
    <w:rsid w:val="00BE2E5A"/>
    <w:rPr>
      <w:sz w:val="21"/>
      <w:shd w:val="clear" w:color="auto" w:fill="000080"/>
    </w:rPr>
  </w:style>
  <w:style w:type="character" w:customStyle="1" w:styleId="style81">
    <w:name w:val="style81"/>
    <w:rsid w:val="00BE2E5A"/>
    <w:rPr>
      <w:color w:val="000000"/>
      <w:sz w:val="18"/>
    </w:rPr>
  </w:style>
  <w:style w:type="character" w:customStyle="1" w:styleId="BodyTextIndentChar">
    <w:name w:val="Body Text Indent Char"/>
    <w:locked/>
    <w:rsid w:val="00BE2E5A"/>
    <w:rPr>
      <w:rFonts w:ascii="Times New Roman" w:eastAsia="宋体" w:hAnsi="Times New Roman" w:cs="Times New Roman"/>
      <w:sz w:val="24"/>
      <w:szCs w:val="24"/>
    </w:rPr>
  </w:style>
  <w:style w:type="character" w:customStyle="1" w:styleId="DateChar">
    <w:name w:val="Date Char"/>
    <w:locked/>
    <w:rsid w:val="00BE2E5A"/>
    <w:rPr>
      <w:rFonts w:ascii="Times New Roman" w:eastAsia="宋体" w:hAnsi="Times New Roman" w:cs="Times New Roman"/>
      <w:sz w:val="24"/>
      <w:szCs w:val="24"/>
    </w:rPr>
  </w:style>
  <w:style w:type="character" w:customStyle="1" w:styleId="question-title">
    <w:name w:val="question-title"/>
    <w:rsid w:val="00BE2E5A"/>
    <w:rPr>
      <w:rFonts w:cs="Times New Roman"/>
    </w:rPr>
  </w:style>
  <w:style w:type="character" w:customStyle="1" w:styleId="headline-content2">
    <w:name w:val="headline-content2"/>
    <w:rsid w:val="00BE2E5A"/>
    <w:rPr>
      <w:rFonts w:cs="Times New Roman"/>
    </w:rPr>
  </w:style>
  <w:style w:type="character" w:customStyle="1" w:styleId="CharChar6">
    <w:name w:val="Char Char6"/>
    <w:rsid w:val="00BE2E5A"/>
    <w:rPr>
      <w:rFonts w:ascii="Times New Roman" w:eastAsia="宋体" w:hAnsi="Times New Roman"/>
      <w:b/>
      <w:kern w:val="2"/>
      <w:sz w:val="32"/>
    </w:rPr>
  </w:style>
  <w:style w:type="paragraph" w:customStyle="1" w:styleId="afffff3">
    <w:name w:val="表格内容"/>
    <w:basedOn w:val="ad"/>
    <w:rsid w:val="00BE2E5A"/>
    <w:pPr>
      <w:adjustRightInd/>
      <w:spacing w:line="240" w:lineRule="auto"/>
      <w:textAlignment w:val="auto"/>
    </w:pPr>
    <w:rPr>
      <w:kern w:val="2"/>
      <w:sz w:val="18"/>
      <w:szCs w:val="18"/>
    </w:rPr>
  </w:style>
  <w:style w:type="paragraph" w:customStyle="1" w:styleId="afffff4">
    <w:name w:val="小标题"/>
    <w:basedOn w:val="ad"/>
    <w:rsid w:val="00BE2E5A"/>
    <w:pPr>
      <w:adjustRightInd/>
      <w:spacing w:line="240" w:lineRule="auto"/>
      <w:ind w:firstLineChars="200" w:firstLine="432"/>
      <w:textAlignment w:val="auto"/>
    </w:pPr>
    <w:rPr>
      <w:b/>
      <w:kern w:val="2"/>
      <w:szCs w:val="24"/>
    </w:rPr>
  </w:style>
  <w:style w:type="paragraph" w:customStyle="1" w:styleId="afffff5">
    <w:name w:val="代码注释"/>
    <w:basedOn w:val="ad"/>
    <w:next w:val="a6"/>
    <w:rsid w:val="00BE2E5A"/>
    <w:pPr>
      <w:adjustRightInd/>
      <w:spacing w:line="240" w:lineRule="auto"/>
      <w:ind w:firstLineChars="200" w:firstLine="430"/>
      <w:textAlignment w:val="auto"/>
    </w:pPr>
    <w:rPr>
      <w:rFonts w:ascii="楷体_GB2312" w:eastAsia="楷体_GB2312"/>
      <w:kern w:val="2"/>
      <w:szCs w:val="24"/>
    </w:rPr>
  </w:style>
  <w:style w:type="character" w:customStyle="1" w:styleId="PlainTextChar">
    <w:name w:val="Plain Text Char"/>
    <w:locked/>
    <w:rsid w:val="00BE2E5A"/>
    <w:rPr>
      <w:rFonts w:ascii="宋体" w:eastAsia="宋体" w:hAnsi="Courier New" w:cs="Courier New"/>
      <w:sz w:val="21"/>
      <w:szCs w:val="21"/>
    </w:rPr>
  </w:style>
  <w:style w:type="character" w:customStyle="1" w:styleId="CharChar3">
    <w:name w:val="Char Char3"/>
    <w:rsid w:val="00BE2E5A"/>
    <w:rPr>
      <w:b/>
      <w:kern w:val="44"/>
      <w:sz w:val="44"/>
    </w:rPr>
  </w:style>
  <w:style w:type="character" w:customStyle="1" w:styleId="CharChar2">
    <w:name w:val="Char Char2"/>
    <w:rsid w:val="00BE2E5A"/>
    <w:rPr>
      <w:rFonts w:ascii="Arial" w:eastAsia="黑体" w:hAnsi="Arial"/>
      <w:b/>
      <w:kern w:val="2"/>
      <w:sz w:val="32"/>
    </w:rPr>
  </w:style>
  <w:style w:type="character" w:customStyle="1" w:styleId="CharChar1">
    <w:name w:val="Char Char1"/>
    <w:rsid w:val="00BE2E5A"/>
    <w:rPr>
      <w:b/>
      <w:kern w:val="2"/>
      <w:sz w:val="32"/>
    </w:rPr>
  </w:style>
  <w:style w:type="paragraph" w:customStyle="1" w:styleId="afffff6">
    <w:name w:val="图表标题"/>
    <w:basedOn w:val="ad"/>
    <w:rsid w:val="00BE2E5A"/>
    <w:pPr>
      <w:adjustRightInd/>
      <w:spacing w:line="240" w:lineRule="auto"/>
      <w:ind w:firstLineChars="200" w:firstLine="372"/>
      <w:jc w:val="center"/>
      <w:textAlignment w:val="auto"/>
    </w:pPr>
    <w:rPr>
      <w:rFonts w:hAnsi="宋体"/>
      <w:b/>
      <w:kern w:val="2"/>
      <w:sz w:val="18"/>
      <w:szCs w:val="18"/>
    </w:rPr>
  </w:style>
  <w:style w:type="character" w:customStyle="1" w:styleId="apple-converted-space">
    <w:name w:val="apple-converted-space"/>
    <w:rsid w:val="00BE2E5A"/>
    <w:rPr>
      <w:rFonts w:cs="Times New Roman"/>
    </w:rPr>
  </w:style>
  <w:style w:type="character" w:customStyle="1" w:styleId="CharChar5">
    <w:name w:val="Char Char5"/>
    <w:rsid w:val="00BE2E5A"/>
    <w:rPr>
      <w:rFonts w:ascii="Arial" w:eastAsia="黑体" w:hAnsi="Arial"/>
      <w:b/>
      <w:kern w:val="2"/>
      <w:sz w:val="32"/>
      <w:lang w:val="en-US" w:eastAsia="zh-CN"/>
    </w:rPr>
  </w:style>
  <w:style w:type="character" w:customStyle="1" w:styleId="CharChar4">
    <w:name w:val="Char Char4"/>
    <w:rsid w:val="00BE2E5A"/>
    <w:rPr>
      <w:rFonts w:eastAsia="宋体"/>
      <w:b/>
      <w:kern w:val="2"/>
      <w:sz w:val="32"/>
      <w:lang w:val="en-US" w:eastAsia="zh-CN"/>
    </w:rPr>
  </w:style>
  <w:style w:type="paragraph" w:customStyle="1" w:styleId="TOC10">
    <w:name w:val="TOC 标题1"/>
    <w:basedOn w:val="11"/>
    <w:next w:val="ad"/>
    <w:rsid w:val="00BE2E5A"/>
    <w:pPr>
      <w:widowControl/>
      <w:adjustRightInd/>
      <w:spacing w:before="480" w:after="0" w:line="276" w:lineRule="auto"/>
      <w:jc w:val="left"/>
      <w:textAlignment w:val="auto"/>
      <w:outlineLvl w:val="9"/>
    </w:pPr>
    <w:rPr>
      <w:rFonts w:ascii="Cambria" w:eastAsia="宋体" w:hAnsi="Cambria"/>
      <w:b/>
      <w:bCs/>
      <w:color w:val="365F91"/>
      <w:kern w:val="0"/>
      <w:sz w:val="28"/>
      <w:szCs w:val="28"/>
    </w:rPr>
  </w:style>
  <w:style w:type="character" w:customStyle="1" w:styleId="z-1">
    <w:name w:val="z-窗体底端 字符1"/>
    <w:link w:val="z-"/>
    <w:locked/>
    <w:rsid w:val="00BE2E5A"/>
    <w:rPr>
      <w:rFonts w:ascii="Arial" w:hAnsi="Arial"/>
      <w:vanish/>
      <w:color w:val="000000"/>
      <w:sz w:val="16"/>
    </w:rPr>
  </w:style>
  <w:style w:type="paragraph" w:styleId="z-">
    <w:name w:val="HTML Bottom of Form"/>
    <w:basedOn w:val="ad"/>
    <w:next w:val="ad"/>
    <w:link w:val="z-1"/>
    <w:hidden/>
    <w:rsid w:val="00BE2E5A"/>
    <w:pPr>
      <w:widowControl/>
      <w:pBdr>
        <w:top w:val="single" w:sz="6" w:space="1" w:color="auto"/>
      </w:pBdr>
      <w:adjustRightInd/>
      <w:spacing w:line="240" w:lineRule="auto"/>
      <w:jc w:val="center"/>
      <w:textAlignment w:val="auto"/>
    </w:pPr>
    <w:rPr>
      <w:rFonts w:ascii="Arial" w:hAnsi="Arial"/>
      <w:vanish/>
      <w:color w:val="000000"/>
      <w:sz w:val="16"/>
    </w:rPr>
  </w:style>
  <w:style w:type="character" w:customStyle="1" w:styleId="z-0">
    <w:name w:val="z-窗体底端 字符"/>
    <w:basedOn w:val="ae"/>
    <w:uiPriority w:val="99"/>
    <w:semiHidden/>
    <w:rsid w:val="00BE2E5A"/>
    <w:rPr>
      <w:rFonts w:ascii="Arial" w:hAnsi="Arial" w:cs="Arial"/>
      <w:vanish/>
      <w:sz w:val="16"/>
      <w:szCs w:val="16"/>
    </w:rPr>
  </w:style>
  <w:style w:type="character" w:customStyle="1" w:styleId="z-Char1">
    <w:name w:val="z-窗体底端 Char1"/>
    <w:semiHidden/>
    <w:locked/>
    <w:rsid w:val="00BE2E5A"/>
    <w:rPr>
      <w:rFonts w:ascii="Arial" w:hAnsi="Arial" w:cs="Arial"/>
      <w:vanish/>
      <w:sz w:val="16"/>
      <w:szCs w:val="16"/>
    </w:rPr>
  </w:style>
  <w:style w:type="character" w:customStyle="1" w:styleId="BalloonTextChar">
    <w:name w:val="Balloon Text Char"/>
    <w:locked/>
    <w:rsid w:val="00BE2E5A"/>
    <w:rPr>
      <w:sz w:val="18"/>
    </w:rPr>
  </w:style>
  <w:style w:type="character" w:customStyle="1" w:styleId="Char10">
    <w:name w:val="批注框文本 Char1"/>
    <w:semiHidden/>
    <w:locked/>
    <w:rsid w:val="00BE2E5A"/>
    <w:rPr>
      <w:rFonts w:cs="Times New Roman"/>
      <w:sz w:val="18"/>
      <w:szCs w:val="18"/>
    </w:rPr>
  </w:style>
  <w:style w:type="character" w:customStyle="1" w:styleId="CommentTextChar">
    <w:name w:val="Comment Text Char"/>
    <w:locked/>
    <w:rsid w:val="00BE2E5A"/>
    <w:rPr>
      <w:sz w:val="24"/>
    </w:rPr>
  </w:style>
  <w:style w:type="character" w:customStyle="1" w:styleId="Char11">
    <w:name w:val="批注文字 Char1"/>
    <w:semiHidden/>
    <w:locked/>
    <w:rsid w:val="00BE2E5A"/>
    <w:rPr>
      <w:rFonts w:cs="Times New Roman"/>
    </w:rPr>
  </w:style>
  <w:style w:type="character" w:customStyle="1" w:styleId="CommentSubjectChar">
    <w:name w:val="Comment Subject Char"/>
    <w:locked/>
    <w:rsid w:val="00BE2E5A"/>
    <w:rPr>
      <w:b/>
      <w:sz w:val="24"/>
    </w:rPr>
  </w:style>
  <w:style w:type="character" w:customStyle="1" w:styleId="Char12">
    <w:name w:val="批注主题 Char1"/>
    <w:semiHidden/>
    <w:locked/>
    <w:rsid w:val="00BE2E5A"/>
    <w:rPr>
      <w:rFonts w:cs="Times New Roman"/>
      <w:b/>
      <w:bCs/>
    </w:rPr>
  </w:style>
  <w:style w:type="paragraph" w:customStyle="1" w:styleId="51">
    <w:name w:val="5黑格式"/>
    <w:basedOn w:val="ad"/>
    <w:rsid w:val="00BE2E5A"/>
    <w:pPr>
      <w:adjustRightInd/>
      <w:spacing w:line="320" w:lineRule="exact"/>
      <w:ind w:firstLine="420"/>
      <w:jc w:val="left"/>
      <w:textAlignment w:val="auto"/>
    </w:pPr>
    <w:rPr>
      <w:rFonts w:ascii="黑体" w:eastAsia="黑体"/>
      <w:color w:val="000000"/>
      <w:kern w:val="2"/>
      <w:szCs w:val="21"/>
    </w:rPr>
  </w:style>
  <w:style w:type="paragraph" w:customStyle="1" w:styleId="afffff7">
    <w:name w:val="图题/表题"/>
    <w:basedOn w:val="ad"/>
    <w:autoRedefine/>
    <w:rsid w:val="00BE2E5A"/>
    <w:pPr>
      <w:spacing w:line="260" w:lineRule="exact"/>
      <w:ind w:firstLineChars="236" w:firstLine="425"/>
      <w:jc w:val="center"/>
    </w:pPr>
    <w:rPr>
      <w:sz w:val="18"/>
      <w:szCs w:val="18"/>
    </w:rPr>
  </w:style>
  <w:style w:type="paragraph" w:customStyle="1" w:styleId="afffff8">
    <w:name w:val="小五代码+楷"/>
    <w:basedOn w:val="ad"/>
    <w:rsid w:val="00BE2E5A"/>
    <w:pPr>
      <w:adjustRightInd/>
      <w:spacing w:line="300" w:lineRule="exact"/>
      <w:ind w:firstLineChars="200" w:firstLine="200"/>
      <w:jc w:val="left"/>
      <w:textAlignment w:val="auto"/>
    </w:pPr>
    <w:rPr>
      <w:rFonts w:ascii="Courier New" w:eastAsia="楷体_GB2312" w:hAnsi="Courier New" w:cs="Courier New"/>
      <w:color w:val="000000"/>
      <w:kern w:val="2"/>
      <w:sz w:val="18"/>
      <w:szCs w:val="18"/>
    </w:rPr>
  </w:style>
  <w:style w:type="paragraph" w:customStyle="1" w:styleId="afffff9">
    <w:name w:val="小五代码"/>
    <w:basedOn w:val="ad"/>
    <w:autoRedefine/>
    <w:rsid w:val="00BE2E5A"/>
    <w:pPr>
      <w:snapToGrid w:val="0"/>
      <w:spacing w:line="340" w:lineRule="exact"/>
      <w:ind w:leftChars="200" w:left="420" w:firstLineChars="200" w:firstLine="360"/>
      <w:jc w:val="left"/>
      <w:textAlignment w:val="auto"/>
    </w:pPr>
    <w:rPr>
      <w:rFonts w:ascii="Courier New" w:hAnsi="Courier New" w:cs="Courier New"/>
      <w:color w:val="000000"/>
      <w:kern w:val="2"/>
      <w:sz w:val="18"/>
      <w:szCs w:val="18"/>
    </w:rPr>
  </w:style>
  <w:style w:type="character" w:customStyle="1" w:styleId="16">
    <w:name w:val="脚注文本 字符1"/>
    <w:link w:val="affa"/>
    <w:locked/>
    <w:rsid w:val="00BE2E5A"/>
    <w:rPr>
      <w:rFonts w:ascii="宋体"/>
      <w:sz w:val="18"/>
      <w:szCs w:val="18"/>
    </w:rPr>
  </w:style>
  <w:style w:type="character" w:styleId="afffffa">
    <w:name w:val="footnote reference"/>
    <w:rsid w:val="00BE2E5A"/>
    <w:rPr>
      <w:vertAlign w:val="superscript"/>
    </w:rPr>
  </w:style>
  <w:style w:type="character" w:customStyle="1" w:styleId="emp">
    <w:name w:val="emp"/>
    <w:rsid w:val="00BE2E5A"/>
    <w:rPr>
      <w:rFonts w:cs="Times New Roman"/>
    </w:rPr>
  </w:style>
  <w:style w:type="paragraph" w:customStyle="1" w:styleId="label">
    <w:name w:val="label"/>
    <w:basedOn w:val="ad"/>
    <w:rsid w:val="00BE2E5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indent">
    <w:name w:val="indent"/>
    <w:basedOn w:val="ad"/>
    <w:rsid w:val="00BE2E5A"/>
    <w:pPr>
      <w:widowControl/>
      <w:adjustRightInd/>
      <w:spacing w:before="100" w:beforeAutospacing="1" w:after="100" w:afterAutospacing="1" w:line="240" w:lineRule="auto"/>
      <w:jc w:val="left"/>
      <w:textAlignment w:val="auto"/>
    </w:pPr>
    <w:rPr>
      <w:rFonts w:ascii="宋体" w:hAnsi="宋体" w:cs="宋体"/>
      <w:sz w:val="24"/>
      <w:szCs w:val="24"/>
    </w:rPr>
  </w:style>
  <w:style w:type="character" w:styleId="HTML2">
    <w:name w:val="HTML Code"/>
    <w:rsid w:val="00BE2E5A"/>
    <w:rPr>
      <w:rFonts w:ascii="宋体" w:eastAsia="宋体" w:hAnsi="宋体"/>
      <w:sz w:val="24"/>
    </w:rPr>
  </w:style>
  <w:style w:type="character" w:customStyle="1" w:styleId="apple-style-span">
    <w:name w:val="apple-style-span"/>
    <w:rsid w:val="00BE2E5A"/>
    <w:rPr>
      <w:rFonts w:cs="Times New Roman"/>
    </w:rPr>
  </w:style>
  <w:style w:type="character" w:styleId="afffffb">
    <w:name w:val="Emphasis"/>
    <w:qFormat/>
    <w:rsid w:val="00BE2E5A"/>
    <w:rPr>
      <w:i/>
    </w:rPr>
  </w:style>
  <w:style w:type="character" w:customStyle="1" w:styleId="style2">
    <w:name w:val="style2"/>
    <w:rsid w:val="00BE2E5A"/>
    <w:rPr>
      <w:rFonts w:cs="Times New Roman"/>
    </w:rPr>
  </w:style>
  <w:style w:type="character" w:customStyle="1" w:styleId="empb">
    <w:name w:val="empb"/>
    <w:rsid w:val="00BE2E5A"/>
    <w:rPr>
      <w:rFonts w:cs="Times New Roman"/>
    </w:rPr>
  </w:style>
  <w:style w:type="character" w:customStyle="1" w:styleId="2Char">
    <w:name w:val="正文首行缩进 2 Char"/>
    <w:link w:val="afff1"/>
    <w:locked/>
    <w:rsid w:val="00BE2E5A"/>
    <w:rPr>
      <w:kern w:val="2"/>
      <w:sz w:val="21"/>
      <w:szCs w:val="24"/>
    </w:rPr>
  </w:style>
  <w:style w:type="table" w:styleId="afffffc">
    <w:name w:val="Table Theme"/>
    <w:basedOn w:val="af"/>
    <w:rsid w:val="00BE2E5A"/>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nzi31">
    <w:name w:val="wenzi31"/>
    <w:rsid w:val="00BE2E5A"/>
    <w:rPr>
      <w:rFonts w:ascii="??" w:hAnsi="??"/>
      <w:color w:val="000000"/>
      <w:sz w:val="21"/>
    </w:rPr>
  </w:style>
  <w:style w:type="paragraph" w:customStyle="1" w:styleId="tl">
    <w:name w:val="tl"/>
    <w:basedOn w:val="ad"/>
    <w:rsid w:val="00BE2E5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dt">
    <w:name w:val="dt"/>
    <w:basedOn w:val="ad"/>
    <w:rsid w:val="00BE2E5A"/>
    <w:pPr>
      <w:widowControl/>
      <w:adjustRightInd/>
      <w:spacing w:before="100" w:beforeAutospacing="1" w:after="100" w:afterAutospacing="1" w:line="240" w:lineRule="auto"/>
      <w:jc w:val="left"/>
      <w:textAlignment w:val="auto"/>
    </w:pPr>
    <w:rPr>
      <w:rFonts w:ascii="宋体" w:hAnsi="宋体" w:cs="宋体"/>
      <w:sz w:val="24"/>
      <w:szCs w:val="24"/>
    </w:rPr>
  </w:style>
  <w:style w:type="table" w:styleId="28">
    <w:name w:val="Table Grid 2"/>
    <w:basedOn w:val="af"/>
    <w:rsid w:val="00BE2E5A"/>
    <w:pPr>
      <w:widowControl w:val="0"/>
      <w:jc w:val="both"/>
    </w:pPr>
    <w:tblPr>
      <w:tblInd w:w="0" w:type="nil"/>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52">
    <w:name w:val="Table Grid 5"/>
    <w:basedOn w:val="af"/>
    <w:rsid w:val="00BE2E5A"/>
    <w:pPr>
      <w:widowControl w:val="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customStyle="1" w:styleId="p222">
    <w:name w:val="p222"/>
    <w:basedOn w:val="ad"/>
    <w:rsid w:val="00BE2E5A"/>
    <w:pPr>
      <w:widowControl/>
      <w:adjustRightInd/>
      <w:spacing w:before="240" w:after="240" w:line="225" w:lineRule="atLeast"/>
      <w:jc w:val="left"/>
      <w:textAlignment w:val="auto"/>
    </w:pPr>
    <w:rPr>
      <w:rFonts w:ascii="宋体" w:hAnsi="宋体" w:cs="宋体"/>
      <w:b/>
      <w:bCs/>
      <w:color w:val="CC3399"/>
      <w:sz w:val="17"/>
      <w:szCs w:val="17"/>
    </w:rPr>
  </w:style>
  <w:style w:type="paragraph" w:customStyle="1" w:styleId="p182">
    <w:name w:val="p182"/>
    <w:basedOn w:val="ad"/>
    <w:rsid w:val="00BE2E5A"/>
    <w:pPr>
      <w:widowControl/>
      <w:adjustRightInd/>
      <w:spacing w:before="240" w:after="240" w:line="300" w:lineRule="atLeast"/>
      <w:jc w:val="left"/>
      <w:textAlignment w:val="auto"/>
    </w:pPr>
    <w:rPr>
      <w:rFonts w:ascii="宋体" w:hAnsi="宋体" w:cs="宋体"/>
      <w:b/>
      <w:bCs/>
      <w:color w:val="E10057"/>
      <w:sz w:val="14"/>
      <w:szCs w:val="14"/>
    </w:rPr>
  </w:style>
  <w:style w:type="paragraph" w:customStyle="1" w:styleId="p122">
    <w:name w:val="p122"/>
    <w:basedOn w:val="ad"/>
    <w:rsid w:val="00BE2E5A"/>
    <w:pPr>
      <w:widowControl/>
      <w:adjustRightInd/>
      <w:spacing w:before="240" w:after="240" w:line="240" w:lineRule="auto"/>
      <w:jc w:val="left"/>
      <w:textAlignment w:val="auto"/>
    </w:pPr>
    <w:rPr>
      <w:rFonts w:ascii="宋体" w:hAnsi="宋体" w:cs="宋体"/>
      <w:color w:val="0000FF"/>
      <w:sz w:val="9"/>
      <w:szCs w:val="9"/>
    </w:rPr>
  </w:style>
  <w:style w:type="paragraph" w:styleId="1b">
    <w:name w:val="index 1"/>
    <w:basedOn w:val="ad"/>
    <w:next w:val="ad"/>
    <w:autoRedefine/>
    <w:rsid w:val="00BE2E5A"/>
    <w:pPr>
      <w:adjustRightInd/>
      <w:spacing w:line="240" w:lineRule="auto"/>
      <w:textAlignment w:val="auto"/>
    </w:pPr>
    <w:rPr>
      <w:kern w:val="2"/>
      <w:szCs w:val="24"/>
    </w:rPr>
  </w:style>
  <w:style w:type="character" w:customStyle="1" w:styleId="af2">
    <w:name w:val="正文缩进 字符"/>
    <w:aliases w:val="特点 字符,四号 字符,表正文 字符,正文非缩进 字符"/>
    <w:link w:val="af1"/>
    <w:locked/>
    <w:rsid w:val="00BE2E5A"/>
    <w:rPr>
      <w:sz w:val="21"/>
    </w:rPr>
  </w:style>
  <w:style w:type="table" w:customStyle="1" w:styleId="1c">
    <w:name w:val="网格型1"/>
    <w:rsid w:val="00BE2E5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9">
    <w:name w:val="网格型2"/>
    <w:rsid w:val="00BE2E5A"/>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Char">
    <w:name w:val="书稿编号a Char"/>
    <w:link w:val="a1"/>
    <w:locked/>
    <w:rsid w:val="00BE2E5A"/>
    <w:rPr>
      <w:kern w:val="2"/>
      <w:sz w:val="21"/>
      <w:szCs w:val="24"/>
    </w:rPr>
  </w:style>
  <w:style w:type="paragraph" w:customStyle="1" w:styleId="a3">
    <w:name w:val="书稿编号ｃ"/>
    <w:basedOn w:val="ad"/>
    <w:link w:val="Char3"/>
    <w:rsid w:val="00BE2E5A"/>
    <w:pPr>
      <w:numPr>
        <w:numId w:val="29"/>
      </w:numPr>
      <w:adjustRightInd/>
      <w:spacing w:line="360" w:lineRule="exact"/>
      <w:ind w:firstLineChars="200" w:firstLine="200"/>
      <w:textAlignment w:val="auto"/>
    </w:pPr>
    <w:rPr>
      <w:kern w:val="2"/>
      <w:szCs w:val="24"/>
    </w:rPr>
  </w:style>
  <w:style w:type="character" w:customStyle="1" w:styleId="Char3">
    <w:name w:val="书稿编号ｃ Char"/>
    <w:link w:val="a3"/>
    <w:locked/>
    <w:rsid w:val="00BE2E5A"/>
    <w:rPr>
      <w:kern w:val="2"/>
      <w:sz w:val="21"/>
      <w:szCs w:val="24"/>
    </w:rPr>
  </w:style>
  <w:style w:type="character" w:customStyle="1" w:styleId="Char0">
    <w:name w:val="程序 Char"/>
    <w:link w:val="affe"/>
    <w:rsid w:val="00BE2E5A"/>
    <w:rPr>
      <w:rFonts w:ascii="Courier New" w:hAnsi="Courier New" w:cs="Courier New"/>
      <w:kern w:val="2"/>
      <w:sz w:val="18"/>
      <w:szCs w:val="24"/>
    </w:rPr>
  </w:style>
  <w:style w:type="paragraph" w:customStyle="1" w:styleId="1">
    <w:name w:val="标题1"/>
    <w:basedOn w:val="11"/>
    <w:link w:val="1Char"/>
    <w:qFormat/>
    <w:rsid w:val="00BE2E5A"/>
    <w:pPr>
      <w:numPr>
        <w:numId w:val="31"/>
      </w:numPr>
      <w:snapToGrid w:val="0"/>
      <w:spacing w:before="0" w:after="0" w:line="240" w:lineRule="auto"/>
      <w:ind w:left="0"/>
      <w:jc w:val="left"/>
      <w:textAlignment w:val="auto"/>
    </w:pPr>
    <w:rPr>
      <w:rFonts w:ascii="Calibri" w:eastAsia="宋体" w:hAnsi="Calibri" w:cs="宋体"/>
      <w:b/>
      <w:bCs/>
      <w:kern w:val="44"/>
      <w:sz w:val="28"/>
      <w:szCs w:val="44"/>
    </w:rPr>
  </w:style>
  <w:style w:type="paragraph" w:customStyle="1" w:styleId="2">
    <w:name w:val="标题2"/>
    <w:basedOn w:val="a6"/>
    <w:link w:val="2Char0"/>
    <w:qFormat/>
    <w:rsid w:val="00BE2E5A"/>
    <w:pPr>
      <w:numPr>
        <w:ilvl w:val="1"/>
        <w:numId w:val="31"/>
      </w:numPr>
      <w:adjustRightInd/>
      <w:spacing w:line="240" w:lineRule="auto"/>
      <w:textAlignment w:val="auto"/>
    </w:pPr>
    <w:rPr>
      <w:rFonts w:ascii="Times New Roman" w:hAnsi="Times New Roman" w:cs="Times New Roman"/>
      <w:szCs w:val="28"/>
    </w:rPr>
  </w:style>
  <w:style w:type="character" w:customStyle="1" w:styleId="1Char">
    <w:name w:val="标题1 Char"/>
    <w:link w:val="1"/>
    <w:qFormat/>
    <w:rsid w:val="00BE2E5A"/>
    <w:rPr>
      <w:rFonts w:ascii="Calibri" w:hAnsi="Calibri" w:cs="宋体"/>
      <w:b/>
      <w:bCs/>
      <w:kern w:val="44"/>
      <w:sz w:val="28"/>
      <w:szCs w:val="44"/>
    </w:rPr>
  </w:style>
  <w:style w:type="paragraph" w:customStyle="1" w:styleId="3">
    <w:name w:val="标题3"/>
    <w:basedOn w:val="a6"/>
    <w:link w:val="3Char"/>
    <w:qFormat/>
    <w:rsid w:val="00BE2E5A"/>
    <w:pPr>
      <w:numPr>
        <w:ilvl w:val="2"/>
        <w:numId w:val="31"/>
      </w:numPr>
      <w:adjustRightInd/>
      <w:spacing w:line="240" w:lineRule="auto"/>
      <w:textAlignment w:val="auto"/>
    </w:pPr>
    <w:rPr>
      <w:rFonts w:ascii="Times New Roman" w:hAnsi="Times New Roman" w:cs="Times New Roman"/>
      <w:szCs w:val="24"/>
    </w:rPr>
  </w:style>
  <w:style w:type="character" w:customStyle="1" w:styleId="2Char0">
    <w:name w:val="标题2 Char"/>
    <w:link w:val="2"/>
    <w:qFormat/>
    <w:rsid w:val="00BE2E5A"/>
    <w:rPr>
      <w:kern w:val="2"/>
      <w:sz w:val="21"/>
      <w:szCs w:val="28"/>
    </w:rPr>
  </w:style>
  <w:style w:type="character" w:customStyle="1" w:styleId="3Char">
    <w:name w:val="标题3 Char"/>
    <w:link w:val="3"/>
    <w:qFormat/>
    <w:rsid w:val="00BE2E5A"/>
    <w:rPr>
      <w:kern w:val="2"/>
      <w:sz w:val="21"/>
      <w:szCs w:val="24"/>
    </w:rPr>
  </w:style>
  <w:style w:type="paragraph" w:customStyle="1" w:styleId="afffffd">
    <w:name w:val="章标题"/>
    <w:basedOn w:val="11"/>
    <w:qFormat/>
    <w:rsid w:val="00BE2E5A"/>
    <w:pPr>
      <w:adjustRightInd/>
      <w:spacing w:before="340" w:after="330" w:line="578" w:lineRule="auto"/>
      <w:textAlignment w:val="auto"/>
    </w:pPr>
    <w:rPr>
      <w:rFonts w:ascii="宋体" w:eastAsia="宋体" w:hAnsi="宋体"/>
      <w:b/>
      <w:bCs/>
      <w:kern w:val="44"/>
      <w:sz w:val="44"/>
      <w:szCs w:val="44"/>
    </w:rPr>
  </w:style>
  <w:style w:type="paragraph" w:customStyle="1" w:styleId="afffffe">
    <w:name w:val="小节标题"/>
    <w:basedOn w:val="31"/>
    <w:qFormat/>
    <w:rsid w:val="00BE2E5A"/>
    <w:pPr>
      <w:adjustRightInd/>
      <w:spacing w:before="0" w:after="0" w:line="240" w:lineRule="auto"/>
      <w:ind w:left="0"/>
      <w:textAlignment w:val="auto"/>
    </w:pPr>
    <w:rPr>
      <w:rFonts w:ascii="Times New Roman" w:eastAsia="宋体" w:hAnsi="Times New Roman"/>
      <w:b/>
      <w:bCs/>
      <w:kern w:val="2"/>
      <w:sz w:val="28"/>
      <w:szCs w:val="28"/>
    </w:rPr>
  </w:style>
  <w:style w:type="paragraph" w:customStyle="1" w:styleId="C1">
    <w:name w:val="C1级章标题"/>
    <w:basedOn w:val="afffffd"/>
    <w:next w:val="2"/>
    <w:qFormat/>
    <w:rsid w:val="00BE2E5A"/>
    <w:pPr>
      <w:numPr>
        <w:numId w:val="32"/>
      </w:numPr>
    </w:pPr>
  </w:style>
  <w:style w:type="paragraph" w:customStyle="1" w:styleId="C2">
    <w:name w:val="C2级节标题"/>
    <w:basedOn w:val="20"/>
    <w:qFormat/>
    <w:rsid w:val="00BE2E5A"/>
    <w:pPr>
      <w:adjustRightInd/>
      <w:spacing w:line="240" w:lineRule="auto"/>
      <w:ind w:firstLine="0"/>
      <w:jc w:val="left"/>
      <w:textAlignment w:val="auto"/>
    </w:pPr>
    <w:rPr>
      <w:rFonts w:ascii="宋体" w:hAnsi="宋体"/>
      <w:b/>
      <w:bCs/>
      <w:kern w:val="2"/>
      <w:sz w:val="32"/>
      <w:szCs w:val="32"/>
    </w:rPr>
  </w:style>
  <w:style w:type="paragraph" w:customStyle="1" w:styleId="C3">
    <w:name w:val="C3级小节标题"/>
    <w:basedOn w:val="afffffe"/>
    <w:qFormat/>
    <w:rsid w:val="00BE2E5A"/>
    <w:pPr>
      <w:jc w:val="left"/>
    </w:pPr>
    <w:rPr>
      <w:rFonts w:ascii="宋体" w:hAnsi="宋体"/>
    </w:rPr>
  </w:style>
  <w:style w:type="paragraph" w:customStyle="1" w:styleId="C10">
    <w:name w:val="C正文样式1+宋体+加粗"/>
    <w:basedOn w:val="13"/>
    <w:qFormat/>
    <w:rsid w:val="00BE2E5A"/>
    <w:pPr>
      <w:adjustRightInd/>
      <w:spacing w:line="240" w:lineRule="auto"/>
      <w:ind w:left="420" w:firstLine="0"/>
      <w:textAlignment w:val="auto"/>
    </w:pPr>
    <w:rPr>
      <w:rFonts w:ascii="宋体" w:hAnsi="宋体"/>
      <w:b/>
      <w:kern w:val="2"/>
      <w:szCs w:val="24"/>
    </w:rPr>
  </w:style>
  <w:style w:type="paragraph" w:customStyle="1" w:styleId="C4">
    <w:name w:val="C正文样式4运行结果"/>
    <w:basedOn w:val="ad"/>
    <w:qFormat/>
    <w:rsid w:val="00BE2E5A"/>
    <w:pPr>
      <w:adjustRightInd/>
      <w:spacing w:line="240" w:lineRule="auto"/>
      <w:ind w:leftChars="250" w:left="525" w:firstLineChars="200" w:firstLine="420"/>
      <w:textAlignment w:val="auto"/>
    </w:pPr>
    <w:rPr>
      <w:rFonts w:ascii="Calibri" w:hAnsi="Calibri"/>
      <w:kern w:val="2"/>
      <w:szCs w:val="21"/>
    </w:rPr>
  </w:style>
  <w:style w:type="paragraph" w:customStyle="1" w:styleId="C20">
    <w:name w:val="C正文样式2"/>
    <w:basedOn w:val="ad"/>
    <w:qFormat/>
    <w:rsid w:val="00BE2E5A"/>
    <w:pPr>
      <w:adjustRightInd/>
      <w:spacing w:line="240" w:lineRule="auto"/>
      <w:ind w:firstLineChars="200" w:firstLine="420"/>
      <w:textAlignment w:val="auto"/>
    </w:pPr>
    <w:rPr>
      <w:rFonts w:ascii="宋体" w:hAnsi="宋体"/>
      <w:kern w:val="2"/>
      <w:szCs w:val="24"/>
    </w:rPr>
  </w:style>
  <w:style w:type="paragraph" w:customStyle="1" w:styleId="C30">
    <w:name w:val="C正文样式3程序"/>
    <w:basedOn w:val="ad"/>
    <w:qFormat/>
    <w:rsid w:val="00BE2E5A"/>
    <w:pPr>
      <w:adjustRightInd/>
      <w:spacing w:line="240" w:lineRule="auto"/>
      <w:ind w:leftChars="250" w:left="525" w:firstLineChars="50" w:firstLine="105"/>
      <w:textAlignment w:val="auto"/>
    </w:pPr>
    <w:rPr>
      <w:rFonts w:ascii="Calibri" w:hAnsi="Calibri"/>
      <w:kern w:val="2"/>
      <w:szCs w:val="21"/>
    </w:rPr>
  </w:style>
  <w:style w:type="paragraph" w:customStyle="1" w:styleId="43">
    <w:name w:val="标题4"/>
    <w:basedOn w:val="ad"/>
    <w:qFormat/>
    <w:rsid w:val="00BE2E5A"/>
    <w:pPr>
      <w:snapToGrid w:val="0"/>
      <w:spacing w:line="315" w:lineRule="atLeast"/>
      <w:ind w:firstLine="425"/>
      <w:textAlignment w:val="auto"/>
    </w:pPr>
    <w:rPr>
      <w:rFonts w:ascii="Arial" w:eastAsia="黑体" w:hAnsi="Arial" w:cs="Arial"/>
      <w:bCs/>
      <w:color w:val="000000"/>
      <w:kern w:val="2"/>
      <w:szCs w:val="24"/>
    </w:rPr>
  </w:style>
  <w:style w:type="paragraph" w:customStyle="1" w:styleId="a4">
    <w:name w:val="项目符号"/>
    <w:basedOn w:val="ad"/>
    <w:qFormat/>
    <w:rsid w:val="00BE2E5A"/>
    <w:pPr>
      <w:numPr>
        <w:numId w:val="33"/>
      </w:numPr>
      <w:topLinePunct/>
      <w:snapToGrid w:val="0"/>
      <w:spacing w:line="315" w:lineRule="atLeast"/>
      <w:ind w:left="0" w:firstLine="0"/>
      <w:textAlignment w:val="auto"/>
    </w:pPr>
    <w:rPr>
      <w:color w:val="000000"/>
      <w:kern w:val="2"/>
      <w:szCs w:val="24"/>
    </w:rPr>
  </w:style>
  <w:style w:type="paragraph" w:customStyle="1" w:styleId="affffff">
    <w:name w:val="选择题题目"/>
    <w:basedOn w:val="ad"/>
    <w:next w:val="ad"/>
    <w:qFormat/>
    <w:rsid w:val="00BE2E5A"/>
    <w:pPr>
      <w:adjustRightInd/>
      <w:spacing w:before="120" w:line="240" w:lineRule="auto"/>
      <w:ind w:left="624" w:hanging="624"/>
      <w:textAlignment w:val="auto"/>
    </w:pPr>
    <w:rPr>
      <w:kern w:val="2"/>
      <w:szCs w:val="24"/>
    </w:rPr>
  </w:style>
  <w:style w:type="paragraph" w:customStyle="1" w:styleId="affffff0">
    <w:name w:val="选择题选项"/>
    <w:basedOn w:val="ad"/>
    <w:qFormat/>
    <w:rsid w:val="00BE2E5A"/>
    <w:pPr>
      <w:topLinePunct/>
      <w:snapToGrid w:val="0"/>
      <w:spacing w:line="315" w:lineRule="atLeast"/>
      <w:ind w:firstLine="854"/>
      <w:textAlignment w:val="auto"/>
    </w:pPr>
    <w:rPr>
      <w:color w:val="000000"/>
      <w:kern w:val="2"/>
      <w:szCs w:val="24"/>
    </w:rPr>
  </w:style>
  <w:style w:type="character" w:customStyle="1" w:styleId="CharChar16">
    <w:name w:val="Char Char16"/>
    <w:rsid w:val="00BE2E5A"/>
    <w:rPr>
      <w:rFonts w:ascii="Calibri" w:eastAsia="宋体" w:hAnsi="Calibri" w:cs="宋体"/>
      <w:b/>
      <w:bCs/>
      <w:kern w:val="44"/>
      <w:sz w:val="30"/>
      <w:szCs w:val="44"/>
    </w:rPr>
  </w:style>
  <w:style w:type="character" w:customStyle="1" w:styleId="CharChar15">
    <w:name w:val="Char Char15"/>
    <w:semiHidden/>
    <w:rsid w:val="00BE2E5A"/>
    <w:rPr>
      <w:rFonts w:ascii="Cambria" w:eastAsia="宋体" w:hAnsi="Cambria" w:cs="Times New Roman"/>
      <w:b/>
      <w:bCs/>
      <w:sz w:val="32"/>
      <w:szCs w:val="32"/>
    </w:rPr>
  </w:style>
  <w:style w:type="numbering" w:customStyle="1" w:styleId="xin">
    <w:name w:val="样式xin"/>
    <w:rsid w:val="00BE2E5A"/>
    <w:pPr>
      <w:numPr>
        <w:numId w:val="34"/>
      </w:numPr>
    </w:pPr>
  </w:style>
  <w:style w:type="character" w:customStyle="1" w:styleId="CharChar14">
    <w:name w:val="Char Char14"/>
    <w:semiHidden/>
    <w:rsid w:val="00BE2E5A"/>
    <w:rPr>
      <w:rFonts w:ascii="Calibri" w:eastAsia="宋体" w:hAnsi="Calibri" w:cs="Times New Roman"/>
      <w:b/>
      <w:bCs/>
      <w:sz w:val="32"/>
      <w:szCs w:val="32"/>
    </w:rPr>
  </w:style>
  <w:style w:type="paragraph" w:customStyle="1" w:styleId="a">
    <w:name w:val="教学目标文"/>
    <w:basedOn w:val="ad"/>
    <w:rsid w:val="00BE2E5A"/>
    <w:pPr>
      <w:numPr>
        <w:numId w:val="35"/>
      </w:numPr>
      <w:tabs>
        <w:tab w:val="clear" w:pos="360"/>
      </w:tabs>
      <w:snapToGrid w:val="0"/>
      <w:spacing w:line="315" w:lineRule="atLeast"/>
      <w:ind w:left="731" w:hanging="306"/>
      <w:textAlignment w:val="auto"/>
    </w:pPr>
    <w:rPr>
      <w:rFonts w:eastAsia="楷体_GB2312"/>
      <w:color w:val="000000"/>
      <w:kern w:val="2"/>
      <w:szCs w:val="24"/>
    </w:rPr>
  </w:style>
  <w:style w:type="paragraph" w:customStyle="1" w:styleId="affffff1">
    <w:name w:val="教学目标"/>
    <w:basedOn w:val="ad"/>
    <w:rsid w:val="00BE2E5A"/>
    <w:pPr>
      <w:snapToGrid w:val="0"/>
      <w:spacing w:line="240" w:lineRule="auto"/>
      <w:textAlignment w:val="center"/>
    </w:pPr>
    <w:rPr>
      <w:rFonts w:eastAsia="黑体"/>
      <w:b/>
      <w:color w:val="000000"/>
      <w:kern w:val="44"/>
      <w:szCs w:val="24"/>
    </w:rPr>
  </w:style>
  <w:style w:type="paragraph" w:customStyle="1" w:styleId="affffff2">
    <w:name w:val="答疑"/>
    <w:basedOn w:val="31"/>
    <w:rsid w:val="00BE2E5A"/>
    <w:pPr>
      <w:spacing w:before="0" w:after="0" w:line="480" w:lineRule="auto"/>
      <w:ind w:left="0" w:firstLine="425"/>
      <w:textAlignment w:val="auto"/>
    </w:pPr>
    <w:rPr>
      <w:rFonts w:ascii="Times New Roman" w:cs="Arial"/>
      <w:bCs/>
      <w:color w:val="000000"/>
      <w:kern w:val="2"/>
    </w:rPr>
  </w:style>
  <w:style w:type="paragraph" w:customStyle="1" w:styleId="affffff3">
    <w:name w:val="答疑文"/>
    <w:basedOn w:val="ad"/>
    <w:rsid w:val="00BE2E5A"/>
    <w:pPr>
      <w:topLinePunct/>
      <w:snapToGrid w:val="0"/>
      <w:spacing w:line="315" w:lineRule="atLeast"/>
      <w:ind w:firstLine="425"/>
      <w:textAlignment w:val="auto"/>
    </w:pPr>
    <w:rPr>
      <w:rFonts w:eastAsia="楷体_GB2312"/>
      <w:bCs/>
      <w:color w:val="000000"/>
      <w:kern w:val="2"/>
      <w:szCs w:val="24"/>
    </w:rPr>
  </w:style>
  <w:style w:type="paragraph" w:customStyle="1" w:styleId="1-1">
    <w:name w:val="标题1-1"/>
    <w:basedOn w:val="11"/>
    <w:rsid w:val="00BE2E5A"/>
    <w:pPr>
      <w:snapToGrid w:val="0"/>
      <w:spacing w:beforeLines="80" w:before="120" w:after="0" w:line="315" w:lineRule="atLeast"/>
      <w:ind w:right="1372"/>
      <w:jc w:val="both"/>
      <w:textAlignment w:val="auto"/>
    </w:pPr>
    <w:rPr>
      <w:rFonts w:cs="Arial"/>
      <w:bCs/>
      <w:color w:val="000000"/>
      <w:kern w:val="44"/>
      <w:sz w:val="44"/>
    </w:rPr>
  </w:style>
  <w:style w:type="paragraph" w:customStyle="1" w:styleId="affffff4">
    <w:name w:val="本章小结"/>
    <w:basedOn w:val="20"/>
    <w:rsid w:val="00BE2E5A"/>
    <w:pPr>
      <w:adjustRightInd/>
      <w:spacing w:before="0" w:after="0" w:line="720" w:lineRule="auto"/>
      <w:ind w:firstLine="0"/>
      <w:textAlignment w:val="auto"/>
    </w:pPr>
    <w:rPr>
      <w:rFonts w:ascii="Arial" w:eastAsia="黑体" w:hAnsi="Arial" w:cs="Arial"/>
      <w:bCs/>
      <w:noProof/>
      <w:kern w:val="2"/>
      <w:sz w:val="24"/>
    </w:rPr>
  </w:style>
  <w:style w:type="paragraph" w:customStyle="1" w:styleId="My">
    <w:name w:val="My表头"/>
    <w:basedOn w:val="ad"/>
    <w:rsid w:val="00BE2E5A"/>
    <w:pPr>
      <w:adjustRightInd/>
      <w:spacing w:line="240" w:lineRule="auto"/>
      <w:jc w:val="left"/>
      <w:textAlignment w:val="auto"/>
    </w:pPr>
    <w:rPr>
      <w:rFonts w:eastAsia="黑体"/>
      <w:kern w:val="2"/>
      <w:sz w:val="18"/>
      <w:szCs w:val="18"/>
    </w:rPr>
  </w:style>
  <w:style w:type="paragraph" w:customStyle="1" w:styleId="My0">
    <w:name w:val="My表内文字"/>
    <w:basedOn w:val="My"/>
    <w:rsid w:val="00BE2E5A"/>
    <w:rPr>
      <w:rFonts w:eastAsia="宋体"/>
    </w:rPr>
  </w:style>
  <w:style w:type="paragraph" w:customStyle="1" w:styleId="affffff5">
    <w:name w:val="程序行"/>
    <w:basedOn w:val="affffff0"/>
    <w:rsid w:val="00BE2E5A"/>
    <w:pPr>
      <w:spacing w:line="260" w:lineRule="exact"/>
      <w:ind w:firstLine="454"/>
    </w:pPr>
  </w:style>
  <w:style w:type="character" w:customStyle="1" w:styleId="CharChar13">
    <w:name w:val="Char Char13"/>
    <w:semiHidden/>
    <w:rsid w:val="00BE2E5A"/>
    <w:rPr>
      <w:rFonts w:ascii="Cambria" w:eastAsia="宋体" w:hAnsi="Cambria"/>
      <w:b/>
      <w:bCs/>
      <w:kern w:val="2"/>
      <w:sz w:val="28"/>
      <w:szCs w:val="28"/>
      <w:lang w:val="en-US" w:eastAsia="zh-CN" w:bidi="ar-SA"/>
    </w:rPr>
  </w:style>
  <w:style w:type="character" w:styleId="affffff6">
    <w:name w:val="Placeholder Text"/>
    <w:semiHidden/>
    <w:rsid w:val="00BE2E5A"/>
    <w:rPr>
      <w:color w:val="808080"/>
    </w:rPr>
  </w:style>
  <w:style w:type="paragraph" w:customStyle="1" w:styleId="Char4">
    <w:name w:val="Char"/>
    <w:basedOn w:val="ad"/>
    <w:semiHidden/>
    <w:rsid w:val="00BE2E5A"/>
    <w:pPr>
      <w:widowControl/>
      <w:adjustRightInd/>
      <w:spacing w:after="160" w:line="240" w:lineRule="exact"/>
      <w:jc w:val="left"/>
      <w:textAlignment w:val="auto"/>
    </w:pPr>
    <w:rPr>
      <w:rFonts w:ascii="Verdana" w:hAnsi="Verdana"/>
      <w:sz w:val="20"/>
      <w:lang w:eastAsia="en-US"/>
    </w:rPr>
  </w:style>
  <w:style w:type="paragraph" w:customStyle="1" w:styleId="Char5">
    <w:name w:val="一般正文 Char"/>
    <w:basedOn w:val="ad"/>
    <w:rsid w:val="00BE2E5A"/>
    <w:pPr>
      <w:adjustRightInd/>
      <w:spacing w:beforeLines="25" w:before="25" w:afterLines="25" w:after="25" w:line="300" w:lineRule="auto"/>
      <w:ind w:firstLineChars="200" w:firstLine="200"/>
      <w:textAlignment w:val="auto"/>
    </w:pPr>
    <w:rPr>
      <w:kern w:val="2"/>
      <w:sz w:val="24"/>
      <w:szCs w:val="24"/>
    </w:rPr>
  </w:style>
  <w:style w:type="paragraph" w:customStyle="1" w:styleId="1d">
    <w:name w:val="正文1"/>
    <w:basedOn w:val="ad"/>
    <w:link w:val="1Char0"/>
    <w:rsid w:val="00BE2E5A"/>
    <w:pPr>
      <w:spacing w:line="240" w:lineRule="auto"/>
      <w:ind w:firstLine="425"/>
      <w:textAlignment w:val="auto"/>
    </w:pPr>
    <w:rPr>
      <w:kern w:val="2"/>
      <w:szCs w:val="21"/>
    </w:rPr>
  </w:style>
  <w:style w:type="character" w:customStyle="1" w:styleId="1Char0">
    <w:name w:val="正文1 Char"/>
    <w:link w:val="1d"/>
    <w:rsid w:val="00BE2E5A"/>
    <w:rPr>
      <w:kern w:val="2"/>
      <w:sz w:val="21"/>
      <w:szCs w:val="21"/>
    </w:rPr>
  </w:style>
  <w:style w:type="paragraph" w:customStyle="1" w:styleId="3111">
    <w:name w:val="3级  1.1.1"/>
    <w:basedOn w:val="1d"/>
    <w:next w:val="1d"/>
    <w:rsid w:val="00BE2E5A"/>
    <w:pPr>
      <w:keepNext/>
      <w:keepLines/>
      <w:widowControl/>
      <w:spacing w:before="120" w:after="60"/>
      <w:ind w:firstLine="0"/>
      <w:jc w:val="left"/>
      <w:outlineLvl w:val="2"/>
    </w:pPr>
    <w:rPr>
      <w:rFonts w:ascii="方正准圆简体" w:eastAsia="方正准圆简体"/>
      <w:sz w:val="22"/>
      <w:szCs w:val="22"/>
    </w:rPr>
  </w:style>
  <w:style w:type="paragraph" w:customStyle="1" w:styleId="61">
    <w:name w:val="6级  （1）"/>
    <w:basedOn w:val="1d"/>
    <w:next w:val="1d"/>
    <w:rsid w:val="00BE2E5A"/>
    <w:pPr>
      <w:ind w:firstLine="340"/>
      <w:outlineLvl w:val="5"/>
    </w:pPr>
  </w:style>
  <w:style w:type="paragraph" w:customStyle="1" w:styleId="41">
    <w:name w:val="4级1."/>
    <w:basedOn w:val="3111"/>
    <w:rsid w:val="00BE2E5A"/>
    <w:pPr>
      <w:numPr>
        <w:numId w:val="36"/>
      </w:numPr>
      <w:tabs>
        <w:tab w:val="clear" w:pos="0"/>
        <w:tab w:val="num" w:pos="360"/>
        <w:tab w:val="num" w:pos="420"/>
      </w:tabs>
      <w:spacing w:before="60" w:after="0"/>
      <w:ind w:left="1230" w:hanging="720"/>
      <w:outlineLvl w:val="3"/>
    </w:pPr>
    <w:rPr>
      <w:rFonts w:ascii="黑体" w:eastAsia="黑体"/>
      <w:sz w:val="21"/>
      <w:szCs w:val="21"/>
    </w:rPr>
  </w:style>
  <w:style w:type="paragraph" w:customStyle="1" w:styleId="affffff7">
    <w:name w:val="程序及结果样式"/>
    <w:basedOn w:val="C30"/>
    <w:qFormat/>
    <w:rsid w:val="00BE2E5A"/>
    <w:pPr>
      <w:ind w:firstLineChars="100" w:firstLine="210"/>
    </w:pPr>
    <w:rPr>
      <w:rFonts w:ascii="Courier New" w:hAnsi="Courier New"/>
      <w:noProof/>
      <w:kern w:val="0"/>
      <w:sz w:val="18"/>
    </w:rPr>
  </w:style>
  <w:style w:type="character" w:customStyle="1" w:styleId="fontstyle01">
    <w:name w:val="fontstyle01"/>
    <w:rsid w:val="00BE2E5A"/>
    <w:rPr>
      <w:rFonts w:ascii="Calibri" w:hAnsi="Calibri" w:cs="Calibri" w:hint="default"/>
      <w:b w:val="0"/>
      <w:bCs w:val="0"/>
      <w:i w:val="0"/>
      <w:iCs w:val="0"/>
      <w:color w:val="000000"/>
      <w:sz w:val="20"/>
      <w:szCs w:val="20"/>
    </w:rPr>
  </w:style>
  <w:style w:type="paragraph" w:customStyle="1" w:styleId="Figure">
    <w:name w:val="Figure"/>
    <w:basedOn w:val="ad"/>
    <w:rsid w:val="00BE2E5A"/>
    <w:pPr>
      <w:widowControl/>
      <w:adjustRightInd/>
      <w:spacing w:after="200" w:line="240" w:lineRule="auto"/>
      <w:jc w:val="left"/>
      <w:textAlignment w:val="auto"/>
    </w:pPr>
    <w:rPr>
      <w:rFonts w:ascii="Cambria" w:hAnsi="Cambria"/>
      <w:sz w:val="24"/>
      <w:szCs w:val="24"/>
      <w:lang w:eastAsia="en-US"/>
    </w:rPr>
  </w:style>
  <w:style w:type="paragraph" w:customStyle="1" w:styleId="FirstParagraph">
    <w:name w:val="First Paragraph"/>
    <w:basedOn w:val="aff8"/>
    <w:next w:val="aff8"/>
    <w:qFormat/>
    <w:rsid w:val="00BE2E5A"/>
    <w:pPr>
      <w:widowControl/>
      <w:autoSpaceDE/>
      <w:autoSpaceDN/>
      <w:adjustRightInd/>
      <w:spacing w:before="180" w:after="180"/>
    </w:pPr>
    <w:rPr>
      <w:rFonts w:ascii="Cambria" w:hAnsi="Cambria"/>
      <w:sz w:val="24"/>
      <w:szCs w:val="24"/>
      <w:lang w:eastAsia="en-US"/>
    </w:rPr>
  </w:style>
  <w:style w:type="paragraph" w:styleId="affffff8">
    <w:name w:val="Body Text First Indent"/>
    <w:basedOn w:val="aff8"/>
    <w:link w:val="affffff9"/>
    <w:rsid w:val="00BE2E5A"/>
    <w:pPr>
      <w:autoSpaceDE/>
      <w:autoSpaceDN/>
      <w:spacing w:after="120" w:line="312" w:lineRule="atLeast"/>
      <w:ind w:firstLineChars="100" w:firstLine="420"/>
      <w:jc w:val="both"/>
      <w:textAlignment w:val="baseline"/>
    </w:pPr>
    <w:rPr>
      <w:rFonts w:ascii="Times New Roman" w:hAnsi="Times New Roman"/>
    </w:rPr>
  </w:style>
  <w:style w:type="character" w:customStyle="1" w:styleId="affffff9">
    <w:name w:val="正文文本首行缩进 字符"/>
    <w:basedOn w:val="aff9"/>
    <w:link w:val="affffff8"/>
    <w:rsid w:val="00BE2E5A"/>
    <w:rPr>
      <w:rFonts w:ascii="宋体" w:hAnsi="宋体"/>
      <w:sz w:val="21"/>
    </w:rPr>
  </w:style>
  <w:style w:type="paragraph" w:styleId="affffffa">
    <w:name w:val="List Paragraph"/>
    <w:basedOn w:val="ad"/>
    <w:uiPriority w:val="99"/>
    <w:rsid w:val="00BE2E5A"/>
    <w:pPr>
      <w:ind w:firstLineChars="200" w:firstLine="420"/>
    </w:pPr>
  </w:style>
  <w:style w:type="paragraph" w:styleId="2a">
    <w:name w:val="Body Text First Indent 2"/>
    <w:basedOn w:val="af8"/>
    <w:link w:val="2b"/>
    <w:rsid w:val="00BE2E5A"/>
    <w:pPr>
      <w:spacing w:after="120"/>
      <w:ind w:leftChars="200" w:left="420" w:firstLineChars="200" w:firstLine="420"/>
    </w:pPr>
  </w:style>
  <w:style w:type="character" w:customStyle="1" w:styleId="af9">
    <w:name w:val="正文文本缩进 字符"/>
    <w:basedOn w:val="ae"/>
    <w:link w:val="af8"/>
    <w:rsid w:val="00BE2E5A"/>
    <w:rPr>
      <w:sz w:val="21"/>
    </w:rPr>
  </w:style>
  <w:style w:type="character" w:customStyle="1" w:styleId="2b">
    <w:name w:val="正文文本首行缩进 2 字符"/>
    <w:basedOn w:val="af9"/>
    <w:link w:val="2a"/>
    <w:rsid w:val="00BE2E5A"/>
    <w:rPr>
      <w:sz w:val="21"/>
    </w:rPr>
  </w:style>
  <w:style w:type="character" w:styleId="affffffb">
    <w:name w:val="FollowedHyperlink"/>
    <w:basedOn w:val="ae"/>
    <w:rsid w:val="00BE2E5A"/>
    <w:rPr>
      <w:color w:val="954F72" w:themeColor="followedHyperlink"/>
      <w:u w:val="single"/>
    </w:rPr>
  </w:style>
  <w:style w:type="paragraph" w:customStyle="1" w:styleId="affffffc">
    <w:basedOn w:val="ad"/>
    <w:next w:val="affffffa"/>
    <w:uiPriority w:val="34"/>
    <w:qFormat/>
    <w:rsid w:val="00840D69"/>
    <w:pPr>
      <w:widowControl/>
      <w:adjustRightInd/>
      <w:spacing w:line="240" w:lineRule="auto"/>
      <w:ind w:firstLineChars="200" w:firstLine="420"/>
      <w:jc w:val="left"/>
      <w:textAlignment w:val="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23105">
      <w:bodyDiv w:val="1"/>
      <w:marLeft w:val="0"/>
      <w:marRight w:val="0"/>
      <w:marTop w:val="0"/>
      <w:marBottom w:val="0"/>
      <w:divBdr>
        <w:top w:val="none" w:sz="0" w:space="0" w:color="auto"/>
        <w:left w:val="none" w:sz="0" w:space="0" w:color="auto"/>
        <w:bottom w:val="none" w:sz="0" w:space="0" w:color="auto"/>
        <w:right w:val="none" w:sz="0" w:space="0" w:color="auto"/>
      </w:divBdr>
    </w:div>
    <w:div w:id="739059986">
      <w:bodyDiv w:val="1"/>
      <w:marLeft w:val="0"/>
      <w:marRight w:val="0"/>
      <w:marTop w:val="0"/>
      <w:marBottom w:val="0"/>
      <w:divBdr>
        <w:top w:val="none" w:sz="0" w:space="0" w:color="auto"/>
        <w:left w:val="none" w:sz="0" w:space="0" w:color="auto"/>
        <w:bottom w:val="none" w:sz="0" w:space="0" w:color="auto"/>
        <w:right w:val="none" w:sz="0" w:space="0" w:color="auto"/>
      </w:divBdr>
      <w:divsChild>
        <w:div w:id="1131173758">
          <w:marLeft w:val="0"/>
          <w:marRight w:val="0"/>
          <w:marTop w:val="0"/>
          <w:marBottom w:val="0"/>
          <w:divBdr>
            <w:top w:val="none" w:sz="0" w:space="0" w:color="auto"/>
            <w:left w:val="none" w:sz="0" w:space="0" w:color="auto"/>
            <w:bottom w:val="none" w:sz="0" w:space="0" w:color="auto"/>
            <w:right w:val="none" w:sz="0" w:space="0" w:color="auto"/>
          </w:divBdr>
          <w:divsChild>
            <w:div w:id="1010571167">
              <w:marLeft w:val="0"/>
              <w:marRight w:val="0"/>
              <w:marTop w:val="0"/>
              <w:marBottom w:val="0"/>
              <w:divBdr>
                <w:top w:val="none" w:sz="0" w:space="0" w:color="auto"/>
                <w:left w:val="none" w:sz="0" w:space="0" w:color="auto"/>
                <w:bottom w:val="none" w:sz="0" w:space="0" w:color="auto"/>
                <w:right w:val="none" w:sz="0" w:space="0" w:color="auto"/>
              </w:divBdr>
              <w:divsChild>
                <w:div w:id="1935506552">
                  <w:marLeft w:val="0"/>
                  <w:marRight w:val="0"/>
                  <w:marTop w:val="0"/>
                  <w:marBottom w:val="0"/>
                  <w:divBdr>
                    <w:top w:val="none" w:sz="0" w:space="0" w:color="auto"/>
                    <w:left w:val="none" w:sz="0" w:space="0" w:color="auto"/>
                    <w:bottom w:val="none" w:sz="0" w:space="0" w:color="auto"/>
                    <w:right w:val="none" w:sz="0" w:space="0" w:color="auto"/>
                  </w:divBdr>
                  <w:divsChild>
                    <w:div w:id="19539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C280DE-684A-4A14-A156-AD80D23AAD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1795</Words>
  <Characters>10238</Characters>
  <Application>Microsoft Office Word</Application>
  <DocSecurity>0</DocSecurity>
  <Lines>85</Lines>
  <Paragraphs>24</Paragraphs>
  <ScaleCrop>false</ScaleCrop>
  <Company>哈尔滨工业大学</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Wu Jiawei</cp:lastModifiedBy>
  <cp:revision>11</cp:revision>
  <cp:lastPrinted>2006-08-13T04:07:00Z</cp:lastPrinted>
  <dcterms:created xsi:type="dcterms:W3CDTF">2023-01-15T08:32:00Z</dcterms:created>
  <dcterms:modified xsi:type="dcterms:W3CDTF">2023-01-15T15:52:00Z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ICV">
    <vt:lpwstr>670702336F244FBE87F694413207288A</vt:lpwstr>
  </property>
</Properties>
</file>